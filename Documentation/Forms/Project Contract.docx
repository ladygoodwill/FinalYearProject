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32D26" w14:textId="5ED20E97" w:rsidR="0060595F" w:rsidRPr="00432D4C" w:rsidRDefault="003F46E3" w:rsidP="0060595F">
      <w:pPr>
        <w:spacing w:after="0" w:line="240" w:lineRule="auto"/>
        <w:jc w:val="center"/>
        <w:rPr>
          <w:rFonts w:ascii="Arial" w:eastAsia="Arial" w:hAnsi="Arial" w:cs="Arial"/>
          <w:b/>
          <w:sz w:val="24"/>
        </w:rPr>
      </w:pPr>
      <w:r w:rsidRPr="00432D4C">
        <w:rPr>
          <w:rFonts w:ascii="Arial" w:eastAsia="Arial" w:hAnsi="Arial" w:cs="Arial"/>
          <w:b/>
          <w:sz w:val="24"/>
        </w:rPr>
        <w:t>IMAT3451</w:t>
      </w:r>
      <w:r w:rsidR="00C620AC" w:rsidRPr="00432D4C">
        <w:rPr>
          <w:rFonts w:ascii="Arial" w:eastAsia="Arial" w:hAnsi="Arial" w:cs="Arial"/>
          <w:b/>
          <w:sz w:val="24"/>
        </w:rPr>
        <w:t xml:space="preserve"> </w:t>
      </w:r>
      <w:r w:rsidR="0060595F" w:rsidRPr="00432D4C">
        <w:rPr>
          <w:rFonts w:ascii="Arial" w:eastAsia="Arial" w:hAnsi="Arial" w:cs="Arial"/>
          <w:b/>
          <w:sz w:val="24"/>
        </w:rPr>
        <w:t>Project Contract</w:t>
      </w:r>
      <w:r w:rsidR="00432D4C" w:rsidRPr="00432D4C">
        <w:rPr>
          <w:rFonts w:ascii="Arial" w:eastAsia="Arial" w:hAnsi="Arial" w:cs="Arial"/>
          <w:b/>
          <w:sz w:val="24"/>
        </w:rPr>
        <w:t xml:space="preserve"> Template</w:t>
      </w:r>
    </w:p>
    <w:p w14:paraId="51432D27" w14:textId="77777777" w:rsidR="0051539B" w:rsidRPr="00432D4C" w:rsidRDefault="0051539B" w:rsidP="0060595F">
      <w:pPr>
        <w:spacing w:after="0" w:line="240" w:lineRule="auto"/>
        <w:jc w:val="center"/>
        <w:rPr>
          <w:rFonts w:ascii="Arial" w:eastAsia="Arial" w:hAnsi="Arial" w:cs="Arial"/>
          <w:b/>
          <w:sz w:val="24"/>
        </w:rPr>
      </w:pPr>
    </w:p>
    <w:p w14:paraId="51432D28" w14:textId="66E501B2" w:rsidR="00BA1E93" w:rsidRPr="00432D4C" w:rsidRDefault="00BA1E93" w:rsidP="0060595F">
      <w:pPr>
        <w:spacing w:after="0" w:line="240" w:lineRule="auto"/>
        <w:rPr>
          <w:rFonts w:ascii="Arial" w:eastAsia="Times New Roman" w:hAnsi="Arial" w:cs="Arial"/>
          <w:b/>
        </w:rPr>
      </w:pPr>
      <w:r w:rsidRPr="00432D4C">
        <w:rPr>
          <w:rFonts w:ascii="Arial" w:eastAsia="Times New Roman" w:hAnsi="Arial" w:cs="Arial"/>
          <w:b/>
        </w:rPr>
        <w:t>Student Name</w:t>
      </w:r>
      <w:r w:rsidR="002122FA">
        <w:rPr>
          <w:rFonts w:ascii="Arial" w:eastAsia="Times New Roman" w:hAnsi="Arial" w:cs="Arial"/>
          <w:b/>
        </w:rPr>
        <w:t xml:space="preserve"> Judyta </w:t>
      </w:r>
      <w:proofErr w:type="spellStart"/>
      <w:r w:rsidR="002122FA">
        <w:rPr>
          <w:rFonts w:ascii="Arial" w:eastAsia="Times New Roman" w:hAnsi="Arial" w:cs="Arial"/>
          <w:b/>
        </w:rPr>
        <w:t>Dabek</w:t>
      </w:r>
      <w:proofErr w:type="spellEnd"/>
    </w:p>
    <w:p w14:paraId="51432D29" w14:textId="7A7A76F3" w:rsidR="00BA1E93" w:rsidRPr="00432D4C" w:rsidRDefault="00BA1E93" w:rsidP="0060595F">
      <w:pPr>
        <w:spacing w:after="0" w:line="240" w:lineRule="auto"/>
        <w:rPr>
          <w:rFonts w:ascii="Arial" w:eastAsia="Times New Roman" w:hAnsi="Arial" w:cs="Arial"/>
          <w:b/>
        </w:rPr>
      </w:pPr>
      <w:r w:rsidRPr="00432D4C">
        <w:rPr>
          <w:rFonts w:ascii="Arial" w:eastAsia="Times New Roman" w:hAnsi="Arial" w:cs="Arial"/>
          <w:b/>
        </w:rPr>
        <w:t>P-number</w:t>
      </w:r>
      <w:r w:rsidR="002122FA">
        <w:rPr>
          <w:rFonts w:ascii="Arial" w:eastAsia="Times New Roman" w:hAnsi="Arial" w:cs="Arial"/>
          <w:b/>
        </w:rPr>
        <w:t xml:space="preserve"> 15238407</w:t>
      </w:r>
    </w:p>
    <w:p w14:paraId="51432D2A" w14:textId="412E7E34" w:rsidR="00BA1E93" w:rsidRPr="00432D4C" w:rsidRDefault="00A15F2E" w:rsidP="0060595F">
      <w:pPr>
        <w:spacing w:after="0" w:line="240" w:lineRule="auto"/>
        <w:rPr>
          <w:rFonts w:ascii="Arial" w:eastAsia="Times New Roman" w:hAnsi="Arial" w:cs="Arial"/>
          <w:b/>
        </w:rPr>
      </w:pPr>
      <w:r w:rsidRPr="00432D4C">
        <w:rPr>
          <w:rFonts w:ascii="Arial" w:eastAsia="Times New Roman" w:hAnsi="Arial" w:cs="Arial"/>
          <w:b/>
        </w:rPr>
        <w:t>Programme</w:t>
      </w:r>
      <w:r w:rsidR="002122FA">
        <w:rPr>
          <w:rFonts w:ascii="Arial" w:eastAsia="Times New Roman" w:hAnsi="Arial" w:cs="Arial"/>
          <w:b/>
        </w:rPr>
        <w:t xml:space="preserve"> Computer Science</w:t>
      </w:r>
    </w:p>
    <w:p w14:paraId="51432D2B" w14:textId="7B059EAD" w:rsidR="00C620AC"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Email address</w:t>
      </w:r>
      <w:r w:rsidR="002122FA">
        <w:rPr>
          <w:rFonts w:ascii="Arial" w:eastAsia="Times New Roman" w:hAnsi="Arial" w:cs="Arial"/>
          <w:b/>
        </w:rPr>
        <w:t xml:space="preserve"> </w:t>
      </w:r>
      <w:hyperlink r:id="rId8" w:history="1">
        <w:r w:rsidR="002122FA" w:rsidRPr="00F04949">
          <w:rPr>
            <w:rStyle w:val="Hyperlink"/>
            <w:rFonts w:ascii="Arial" w:eastAsia="Times New Roman" w:hAnsi="Arial" w:cs="Arial"/>
            <w:b/>
          </w:rPr>
          <w:t>Judyta.dabek@gmail.com</w:t>
        </w:r>
      </w:hyperlink>
    </w:p>
    <w:p w14:paraId="51432D2C" w14:textId="006C2398" w:rsidR="00BA1E93"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Project Title</w:t>
      </w:r>
      <w:r w:rsidR="002122FA">
        <w:rPr>
          <w:rFonts w:ascii="Arial" w:eastAsia="Times New Roman" w:hAnsi="Arial" w:cs="Arial"/>
          <w:b/>
        </w:rPr>
        <w:t xml:space="preserve"> </w:t>
      </w:r>
      <w:r w:rsidR="00BA1597">
        <w:rPr>
          <w:rFonts w:ascii="Arial" w:eastAsia="Times New Roman" w:hAnsi="Arial" w:cs="Arial"/>
          <w:b/>
        </w:rPr>
        <w:t>Go Diet</w:t>
      </w:r>
    </w:p>
    <w:p w14:paraId="51432D2D" w14:textId="7CA0DF19"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Project Proposer</w:t>
      </w:r>
      <w:r w:rsidR="002122FA">
        <w:rPr>
          <w:rFonts w:ascii="Arial" w:eastAsia="Times New Roman" w:hAnsi="Arial" w:cs="Arial"/>
          <w:b/>
        </w:rPr>
        <w:t xml:space="preserve"> self</w:t>
      </w:r>
    </w:p>
    <w:p w14:paraId="51432D2E" w14:textId="77777777" w:rsidR="0060595F" w:rsidRPr="00432D4C" w:rsidRDefault="0060595F" w:rsidP="0060595F">
      <w:pPr>
        <w:spacing w:after="0" w:line="240" w:lineRule="auto"/>
        <w:rPr>
          <w:rFonts w:ascii="Arial" w:eastAsia="Comic Sans MS" w:hAnsi="Arial" w:cs="Arial"/>
          <w:b/>
          <w:sz w:val="20"/>
        </w:rPr>
      </w:pPr>
    </w:p>
    <w:p w14:paraId="51432D2F" w14:textId="62453052" w:rsidR="0060595F" w:rsidRPr="00432D4C" w:rsidRDefault="0060595F" w:rsidP="00F7169B">
      <w:pPr>
        <w:spacing w:after="0" w:line="240" w:lineRule="auto"/>
        <w:rPr>
          <w:rFonts w:ascii="Arial" w:eastAsia="Comic Sans MS" w:hAnsi="Arial" w:cs="Arial"/>
          <w:sz w:val="20"/>
        </w:rPr>
      </w:pPr>
      <w:r w:rsidRPr="00432D4C">
        <w:rPr>
          <w:rFonts w:ascii="Arial" w:eastAsia="Comic Sans MS" w:hAnsi="Arial" w:cs="Arial"/>
          <w:sz w:val="20"/>
        </w:rPr>
        <w:t>The name, affiliation and contact details of the project proposer; ‘Self’ if it was proposed by you.</w:t>
      </w:r>
    </w:p>
    <w:p w14:paraId="51432D30" w14:textId="58D4809E" w:rsidR="0060595F" w:rsidRPr="00432D4C" w:rsidRDefault="0060595F" w:rsidP="0060595F">
      <w:pPr>
        <w:spacing w:after="0" w:line="240" w:lineRule="auto"/>
        <w:ind w:firstLine="720"/>
        <w:rPr>
          <w:rFonts w:ascii="Arial" w:eastAsia="Comic Sans MS" w:hAnsi="Arial" w:cs="Arial"/>
          <w:sz w:val="20"/>
        </w:rPr>
      </w:pPr>
      <w:r w:rsidRPr="00432D4C">
        <w:rPr>
          <w:rFonts w:ascii="Arial" w:eastAsia="Comic Sans MS" w:hAnsi="Arial" w:cs="Arial"/>
          <w:sz w:val="20"/>
        </w:rPr>
        <w:t>e.g.  A. Proposer, Placement Corporation, 011111111, proposer@pcorp.com</w:t>
      </w:r>
    </w:p>
    <w:p w14:paraId="51432D31" w14:textId="07DC9CE2" w:rsidR="0060595F" w:rsidRPr="00432D4C" w:rsidRDefault="0060595F" w:rsidP="0060595F">
      <w:pPr>
        <w:spacing w:after="0" w:line="240" w:lineRule="auto"/>
        <w:ind w:firstLine="720"/>
        <w:rPr>
          <w:rFonts w:ascii="Arial" w:eastAsia="Comic Sans MS" w:hAnsi="Arial" w:cs="Arial"/>
          <w:sz w:val="20"/>
        </w:rPr>
      </w:pPr>
      <w:proofErr w:type="gramStart"/>
      <w:r w:rsidRPr="00432D4C">
        <w:rPr>
          <w:rFonts w:ascii="Arial" w:eastAsia="Comic Sans MS" w:hAnsi="Arial" w:cs="Arial"/>
          <w:sz w:val="20"/>
        </w:rPr>
        <w:t>or  M.Y.</w:t>
      </w:r>
      <w:proofErr w:type="gramEnd"/>
      <w:r w:rsidRPr="00432D4C">
        <w:rPr>
          <w:rFonts w:ascii="Arial" w:eastAsia="Comic Sans MS" w:hAnsi="Arial" w:cs="Arial"/>
          <w:sz w:val="20"/>
        </w:rPr>
        <w:t xml:space="preserve"> Lecturer, Department of Computer Technology, myl@dmu.ac.uk</w:t>
      </w:r>
    </w:p>
    <w:p w14:paraId="51432D32" w14:textId="357B4260" w:rsidR="0060595F" w:rsidRPr="00432D4C" w:rsidRDefault="0060595F" w:rsidP="0060595F">
      <w:pPr>
        <w:spacing w:after="0" w:line="240" w:lineRule="auto"/>
        <w:ind w:firstLine="720"/>
        <w:rPr>
          <w:rFonts w:ascii="Arial" w:eastAsia="Comic Sans MS" w:hAnsi="Arial" w:cs="Arial"/>
          <w:b/>
          <w:sz w:val="20"/>
        </w:rPr>
      </w:pPr>
      <w:r w:rsidRPr="00432D4C">
        <w:rPr>
          <w:rFonts w:ascii="Arial" w:eastAsia="Comic Sans MS" w:hAnsi="Arial" w:cs="Arial"/>
          <w:b/>
          <w:sz w:val="20"/>
        </w:rPr>
        <w:t xml:space="preserve"> </w:t>
      </w:r>
    </w:p>
    <w:p w14:paraId="3B869856" w14:textId="77777777" w:rsidR="00432D4C" w:rsidRPr="00432D4C" w:rsidRDefault="00432D4C" w:rsidP="0060595F">
      <w:pPr>
        <w:spacing w:after="0" w:line="240" w:lineRule="auto"/>
        <w:rPr>
          <w:rFonts w:ascii="Arial" w:eastAsia="Times New Roman" w:hAnsi="Arial" w:cs="Arial"/>
          <w:b/>
        </w:rPr>
      </w:pPr>
    </w:p>
    <w:p w14:paraId="51432D34" w14:textId="0BF713C3"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Supervisor</w:t>
      </w:r>
    </w:p>
    <w:p w14:paraId="6485F956" w14:textId="77777777" w:rsidR="002122FA" w:rsidRDefault="002122FA" w:rsidP="0023603B">
      <w:pPr>
        <w:spacing w:after="0" w:line="240" w:lineRule="auto"/>
        <w:ind w:left="720"/>
        <w:rPr>
          <w:rFonts w:ascii="Arial" w:eastAsia="Comic Sans MS" w:hAnsi="Arial" w:cs="Arial"/>
          <w:sz w:val="20"/>
        </w:rPr>
      </w:pPr>
      <w:bookmarkStart w:id="0" w:name="_Hlk527698039"/>
      <w:r>
        <w:rPr>
          <w:rFonts w:ascii="Arial" w:eastAsia="Comic Sans MS" w:hAnsi="Arial" w:cs="Arial"/>
          <w:sz w:val="20"/>
        </w:rPr>
        <w:t xml:space="preserve">Dr Aladdin </w:t>
      </w:r>
      <w:proofErr w:type="spellStart"/>
      <w:r>
        <w:rPr>
          <w:rFonts w:ascii="Arial" w:eastAsia="Comic Sans MS" w:hAnsi="Arial" w:cs="Arial"/>
          <w:sz w:val="20"/>
        </w:rPr>
        <w:t>Ayesh</w:t>
      </w:r>
      <w:proofErr w:type="spellEnd"/>
      <w:r>
        <w:rPr>
          <w:rFonts w:ascii="Arial" w:eastAsia="Comic Sans MS" w:hAnsi="Arial" w:cs="Arial"/>
          <w:sz w:val="20"/>
        </w:rPr>
        <w:t>, School of Computer Science and Informatics, tel. 0116 250 6295,</w:t>
      </w:r>
    </w:p>
    <w:p w14:paraId="5643E353" w14:textId="4C5D6136" w:rsidR="002122FA" w:rsidRDefault="002122FA" w:rsidP="0023603B">
      <w:pPr>
        <w:spacing w:after="0" w:line="240" w:lineRule="auto"/>
        <w:ind w:left="720"/>
        <w:rPr>
          <w:rFonts w:ascii="Arial" w:eastAsia="Comic Sans MS" w:hAnsi="Arial" w:cs="Arial"/>
          <w:sz w:val="20"/>
        </w:rPr>
      </w:pPr>
      <w:r>
        <w:rPr>
          <w:rFonts w:ascii="Arial" w:eastAsia="Comic Sans MS" w:hAnsi="Arial" w:cs="Arial"/>
          <w:sz w:val="20"/>
        </w:rPr>
        <w:t xml:space="preserve">@: </w:t>
      </w:r>
      <w:hyperlink r:id="rId9" w:history="1">
        <w:r w:rsidRPr="00F04949">
          <w:rPr>
            <w:rStyle w:val="Hyperlink"/>
            <w:rFonts w:ascii="Arial" w:eastAsia="Comic Sans MS" w:hAnsi="Arial" w:cs="Arial"/>
            <w:sz w:val="20"/>
          </w:rPr>
          <w:t>aayesh@dmu.ac.uk</w:t>
        </w:r>
      </w:hyperlink>
    </w:p>
    <w:bookmarkEnd w:id="0"/>
    <w:p w14:paraId="4384E911" w14:textId="5BA4A467" w:rsidR="00432D4C" w:rsidRPr="0023603B" w:rsidRDefault="0060595F" w:rsidP="0023603B">
      <w:pPr>
        <w:spacing w:after="0" w:line="240" w:lineRule="auto"/>
        <w:ind w:left="720"/>
        <w:rPr>
          <w:rFonts w:ascii="Arial" w:eastAsia="Comic Sans MS" w:hAnsi="Arial" w:cs="Arial"/>
          <w:sz w:val="20"/>
        </w:rPr>
      </w:pPr>
      <w:r w:rsidRPr="00432D4C">
        <w:rPr>
          <w:rFonts w:ascii="Arial" w:eastAsia="Comic Sans MS" w:hAnsi="Arial" w:cs="Arial"/>
          <w:sz w:val="20"/>
        </w:rPr>
        <w:t>The name, affiliation and contact details of the supervisor, if different from proposer.</w:t>
      </w:r>
    </w:p>
    <w:p w14:paraId="51432D7C" w14:textId="4A2BC37B" w:rsidR="00C620AC" w:rsidRPr="00432D4C" w:rsidRDefault="00C620AC" w:rsidP="00C620AC">
      <w:pPr>
        <w:spacing w:after="0" w:line="240" w:lineRule="auto"/>
        <w:rPr>
          <w:rFonts w:ascii="Arial" w:eastAsia="Times New Roman" w:hAnsi="Arial" w:cs="Arial"/>
          <w:b/>
        </w:rPr>
      </w:pPr>
      <w:r w:rsidRPr="00432D4C">
        <w:rPr>
          <w:rFonts w:ascii="Arial" w:eastAsia="Times New Roman" w:hAnsi="Arial" w:cs="Arial"/>
          <w:b/>
        </w:rPr>
        <w:t>Introduction</w:t>
      </w:r>
      <w:r w:rsidR="001312ED" w:rsidRPr="00432D4C">
        <w:rPr>
          <w:rFonts w:ascii="Arial" w:eastAsia="Times New Roman" w:hAnsi="Arial" w:cs="Arial"/>
          <w:b/>
        </w:rPr>
        <w:t xml:space="preserve"> </w:t>
      </w:r>
    </w:p>
    <w:p w14:paraId="69756D5C" w14:textId="646F2F18" w:rsidR="007D37BD" w:rsidRDefault="00C620AC" w:rsidP="00C620AC">
      <w:pPr>
        <w:spacing w:after="0" w:line="240" w:lineRule="auto"/>
        <w:rPr>
          <w:rFonts w:ascii="Arial" w:eastAsia="Comic Sans MS" w:hAnsi="Arial" w:cs="Arial"/>
          <w:sz w:val="20"/>
        </w:rPr>
      </w:pPr>
      <w:r w:rsidRPr="00432D4C">
        <w:rPr>
          <w:rFonts w:ascii="Arial" w:eastAsia="Comic Sans MS" w:hAnsi="Arial" w:cs="Arial"/>
          <w:sz w:val="20"/>
        </w:rPr>
        <w:tab/>
        <w:t>A brief but concise statement of the nature of the project.</w:t>
      </w:r>
    </w:p>
    <w:p w14:paraId="186E9C0A" w14:textId="6664E9D2" w:rsidR="00F7169B" w:rsidRDefault="00F7169B" w:rsidP="00C620AC">
      <w:pPr>
        <w:spacing w:after="0" w:line="240" w:lineRule="auto"/>
        <w:rPr>
          <w:rFonts w:ascii="Arial" w:eastAsia="Comic Sans MS" w:hAnsi="Arial" w:cs="Arial"/>
          <w:sz w:val="20"/>
        </w:rPr>
      </w:pPr>
    </w:p>
    <w:p w14:paraId="486B145A" w14:textId="77777777" w:rsidR="00F7169B" w:rsidRDefault="00F7169B" w:rsidP="00C620AC">
      <w:pPr>
        <w:spacing w:after="0" w:line="240" w:lineRule="auto"/>
        <w:rPr>
          <w:rFonts w:ascii="Arial" w:eastAsia="Comic Sans MS" w:hAnsi="Arial" w:cs="Arial"/>
          <w:sz w:val="20"/>
        </w:rPr>
      </w:pPr>
    </w:p>
    <w:p w14:paraId="51432D7D" w14:textId="758FDCC9" w:rsidR="00C620AC" w:rsidRDefault="00C620AC" w:rsidP="00C620AC">
      <w:pPr>
        <w:spacing w:after="0" w:line="240" w:lineRule="auto"/>
        <w:rPr>
          <w:rFonts w:ascii="Arial" w:eastAsia="Comic Sans MS" w:hAnsi="Arial" w:cs="Arial"/>
          <w:sz w:val="20"/>
        </w:rPr>
      </w:pPr>
    </w:p>
    <w:p w14:paraId="7997F588" w14:textId="77777777" w:rsidR="00BA1597" w:rsidRPr="00BA1597" w:rsidRDefault="00BA1597" w:rsidP="00BA1597">
      <w:pPr>
        <w:spacing w:after="0" w:line="240" w:lineRule="auto"/>
        <w:ind w:left="720"/>
        <w:rPr>
          <w:rFonts w:ascii="Arial" w:eastAsia="Comic Sans MS" w:hAnsi="Arial" w:cs="Arial"/>
          <w:sz w:val="20"/>
        </w:rPr>
      </w:pPr>
      <w:bookmarkStart w:id="1" w:name="_Hlk527636803"/>
      <w:r w:rsidRPr="00BA1597">
        <w:rPr>
          <w:rFonts w:ascii="Arial" w:eastAsia="Comic Sans MS" w:hAnsi="Arial" w:cs="Arial"/>
          <w:sz w:val="20"/>
        </w:rPr>
        <w:t>The aim of the project is to enable an individual user to use a modern tool allowing recording of its weight and adjusting diet by selecting appropriate recipes that meet certain dietary criteria. The application based on some personal indicators should judge whether a person is classified to go on a diet to reduce weight, or whether the weight is appropriate and there is no need to. In the case where the user should go on a diet, the recipes should be adapted to the special needs of the user. The user should be able to record his weight every day, thanks to which statistics can be produced and predictions can be made for more effective adjustment of dietary recipes and outputted in nice, graphical way.</w:t>
      </w:r>
    </w:p>
    <w:p w14:paraId="55B34BAE" w14:textId="77777777" w:rsidR="00BA1597" w:rsidRPr="00BA1597" w:rsidRDefault="00BA1597" w:rsidP="00BA1597">
      <w:pPr>
        <w:spacing w:after="0" w:line="240" w:lineRule="auto"/>
        <w:ind w:left="720"/>
        <w:rPr>
          <w:rFonts w:ascii="Arial" w:eastAsia="Comic Sans MS" w:hAnsi="Arial" w:cs="Arial"/>
          <w:sz w:val="20"/>
        </w:rPr>
      </w:pPr>
    </w:p>
    <w:p w14:paraId="51432D7E" w14:textId="6A2DCE28" w:rsidR="00C620AC" w:rsidRDefault="00BA1597" w:rsidP="00F7169B">
      <w:pPr>
        <w:spacing w:after="0" w:line="240" w:lineRule="auto"/>
        <w:ind w:left="720"/>
        <w:rPr>
          <w:rFonts w:ascii="Arial" w:eastAsia="Comic Sans MS" w:hAnsi="Arial" w:cs="Arial"/>
          <w:sz w:val="20"/>
        </w:rPr>
      </w:pPr>
      <w:r w:rsidRPr="00BA1597">
        <w:rPr>
          <w:rFonts w:ascii="Arial" w:eastAsia="Comic Sans MS" w:hAnsi="Arial" w:cs="Arial"/>
          <w:sz w:val="20"/>
        </w:rPr>
        <w:t>The software will be running on desktop machine. There are similar applications running on mobiles and other devices, but some users may prefer to make better use of desktop application – on computers. Having many applications can greatly reduce space on mobiles – and can be somewhat limited. Desktop application can be more robust than the mobile one.</w:t>
      </w:r>
      <w:bookmarkEnd w:id="1"/>
    </w:p>
    <w:p w14:paraId="6EFF328A" w14:textId="4F42B99D" w:rsidR="00F7169B" w:rsidRDefault="00F7169B" w:rsidP="00F7169B">
      <w:pPr>
        <w:spacing w:after="0" w:line="240" w:lineRule="auto"/>
        <w:ind w:left="720"/>
        <w:rPr>
          <w:rFonts w:ascii="Arial" w:eastAsia="Comic Sans MS" w:hAnsi="Arial" w:cs="Arial"/>
          <w:sz w:val="20"/>
        </w:rPr>
      </w:pPr>
    </w:p>
    <w:p w14:paraId="4DD7A203" w14:textId="77777777" w:rsidR="00F7169B" w:rsidRPr="00F9081C" w:rsidRDefault="00F7169B" w:rsidP="00F7169B">
      <w:pPr>
        <w:spacing w:after="0" w:line="240" w:lineRule="auto"/>
        <w:ind w:left="720"/>
        <w:rPr>
          <w:rFonts w:ascii="Arial" w:eastAsia="Comic Sans MS" w:hAnsi="Arial" w:cs="Arial"/>
          <w:sz w:val="20"/>
        </w:rPr>
      </w:pPr>
    </w:p>
    <w:p w14:paraId="51432D80" w14:textId="20BDDDA8"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Project Background</w:t>
      </w:r>
    </w:p>
    <w:p w14:paraId="68BED052" w14:textId="77777777" w:rsidR="00EC7E70"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 xml:space="preserve">A brief description (a paragraph of 100-200 words) providing the project background/context.  e.g.  is it based on a business need?  a technical need?  does it arise from the interests of a </w:t>
      </w:r>
      <w:proofErr w:type="gramStart"/>
      <w:r w:rsidRPr="00432D4C">
        <w:rPr>
          <w:rFonts w:ascii="Arial" w:eastAsia="Comic Sans MS" w:hAnsi="Arial" w:cs="Arial"/>
          <w:sz w:val="20"/>
        </w:rPr>
        <w:t>particular person/company</w:t>
      </w:r>
      <w:proofErr w:type="gramEnd"/>
      <w:r w:rsidRPr="00432D4C">
        <w:rPr>
          <w:rFonts w:ascii="Arial" w:eastAsia="Comic Sans MS" w:hAnsi="Arial" w:cs="Arial"/>
          <w:sz w:val="20"/>
        </w:rPr>
        <w:t xml:space="preserve">? </w:t>
      </w:r>
    </w:p>
    <w:p w14:paraId="00188847" w14:textId="77777777" w:rsidR="00EC7E70" w:rsidRDefault="00EC7E70" w:rsidP="0060595F">
      <w:pPr>
        <w:spacing w:after="0" w:line="240" w:lineRule="auto"/>
        <w:ind w:left="720"/>
        <w:rPr>
          <w:rFonts w:ascii="Arial" w:eastAsia="Comic Sans MS" w:hAnsi="Arial" w:cs="Arial"/>
          <w:sz w:val="20"/>
        </w:rPr>
      </w:pPr>
    </w:p>
    <w:p w14:paraId="2EED4A41" w14:textId="7FBF0CAD" w:rsidR="00432D4C" w:rsidRDefault="00726B82" w:rsidP="00F7169B">
      <w:pPr>
        <w:spacing w:after="0" w:line="240" w:lineRule="auto"/>
        <w:ind w:left="720"/>
        <w:rPr>
          <w:rFonts w:ascii="Arial" w:eastAsia="Comic Sans MS" w:hAnsi="Arial" w:cs="Arial"/>
          <w:sz w:val="20"/>
        </w:rPr>
      </w:pPr>
      <w:r w:rsidRPr="00F7169B">
        <w:rPr>
          <w:rFonts w:ascii="Arial" w:eastAsia="Comic Sans MS" w:hAnsi="Arial" w:cs="Arial"/>
          <w:sz w:val="20"/>
        </w:rPr>
        <w:t xml:space="preserve">The application is addressed to individual users who would like to take advantage of tools that enable them to achieve their desired goals, such as healthy weight. It is the answer to the increasing needs </w:t>
      </w:r>
      <w:r w:rsidR="004374BA">
        <w:rPr>
          <w:rFonts w:ascii="Arial" w:eastAsia="Comic Sans MS" w:hAnsi="Arial" w:cs="Arial"/>
          <w:sz w:val="20"/>
        </w:rPr>
        <w:t xml:space="preserve">for </w:t>
      </w:r>
      <w:r w:rsidRPr="00F7169B">
        <w:rPr>
          <w:rFonts w:ascii="Arial" w:eastAsia="Comic Sans MS" w:hAnsi="Arial" w:cs="Arial"/>
          <w:sz w:val="20"/>
        </w:rPr>
        <w:t>control</w:t>
      </w:r>
      <w:r w:rsidR="004374BA">
        <w:rPr>
          <w:rFonts w:ascii="Arial" w:eastAsia="Comic Sans MS" w:hAnsi="Arial" w:cs="Arial"/>
          <w:sz w:val="20"/>
        </w:rPr>
        <w:t xml:space="preserve">ling </w:t>
      </w:r>
      <w:r w:rsidRPr="00F7169B">
        <w:rPr>
          <w:rFonts w:ascii="Arial" w:eastAsia="Comic Sans MS" w:hAnsi="Arial" w:cs="Arial"/>
          <w:sz w:val="20"/>
        </w:rPr>
        <w:t xml:space="preserve">processes leading to the reduction of body weight, mainly fat tissue. It can be used as a support for a person using </w:t>
      </w:r>
      <w:r w:rsidR="004374BA" w:rsidRPr="004374BA">
        <w:rPr>
          <w:rFonts w:ascii="Arial" w:eastAsia="Comic Sans MS" w:hAnsi="Arial" w:cs="Arial"/>
          <w:sz w:val="20"/>
        </w:rPr>
        <w:t>dietologists</w:t>
      </w:r>
      <w:r w:rsidRPr="00F7169B">
        <w:rPr>
          <w:rFonts w:ascii="Arial" w:eastAsia="Comic Sans MS" w:hAnsi="Arial" w:cs="Arial"/>
          <w:sz w:val="20"/>
        </w:rPr>
        <w:t>' advice, combined with moderate physical exercises tailored individually or simply wanting to maintain a healthy, balanced lifestyle. The task of the application is to motivate the user to achieve the desired goal, show the statistical data of the progress during the use of the diet program and intelligent prediction and selection of recipes based on available methods in the field of machine learning and artificial intelligence. Th</w:t>
      </w:r>
      <w:r w:rsidR="004374BA">
        <w:rPr>
          <w:rFonts w:ascii="Arial" w:eastAsia="Comic Sans MS" w:hAnsi="Arial" w:cs="Arial"/>
          <w:sz w:val="20"/>
        </w:rPr>
        <w:t>e idea</w:t>
      </w:r>
      <w:r w:rsidRPr="00F7169B">
        <w:rPr>
          <w:rFonts w:ascii="Arial" w:eastAsia="Comic Sans MS" w:hAnsi="Arial" w:cs="Arial"/>
          <w:sz w:val="20"/>
        </w:rPr>
        <w:t xml:space="preserve"> </w:t>
      </w:r>
      <w:r w:rsidR="004374BA">
        <w:rPr>
          <w:rFonts w:ascii="Arial" w:eastAsia="Comic Sans MS" w:hAnsi="Arial" w:cs="Arial"/>
          <w:sz w:val="20"/>
        </w:rPr>
        <w:t xml:space="preserve">is </w:t>
      </w:r>
      <w:r w:rsidRPr="00F7169B">
        <w:rPr>
          <w:rFonts w:ascii="Arial" w:eastAsia="Comic Sans MS" w:hAnsi="Arial" w:cs="Arial"/>
          <w:sz w:val="20"/>
        </w:rPr>
        <w:t>developed by the student</w:t>
      </w:r>
      <w:r w:rsidR="004374BA">
        <w:rPr>
          <w:rFonts w:ascii="Arial" w:eastAsia="Comic Sans MS" w:hAnsi="Arial" w:cs="Arial"/>
          <w:sz w:val="20"/>
        </w:rPr>
        <w:t xml:space="preserve"> itself from scratch</w:t>
      </w:r>
      <w:r w:rsidRPr="00F7169B">
        <w:rPr>
          <w:rFonts w:ascii="Arial" w:eastAsia="Comic Sans MS" w:hAnsi="Arial" w:cs="Arial"/>
          <w:sz w:val="20"/>
        </w:rPr>
        <w:t xml:space="preserve">, </w:t>
      </w:r>
      <w:r w:rsidR="004374BA">
        <w:rPr>
          <w:rFonts w:ascii="Arial" w:eastAsia="Comic Sans MS" w:hAnsi="Arial" w:cs="Arial"/>
          <w:sz w:val="20"/>
        </w:rPr>
        <w:t>it resulted in lack of satisfaction from existing online diet programs and</w:t>
      </w:r>
      <w:r w:rsidRPr="00F7169B">
        <w:rPr>
          <w:rFonts w:ascii="Arial" w:eastAsia="Comic Sans MS" w:hAnsi="Arial" w:cs="Arial"/>
          <w:sz w:val="20"/>
        </w:rPr>
        <w:t xml:space="preserve"> need to improve </w:t>
      </w:r>
      <w:r w:rsidR="004374BA">
        <w:rPr>
          <w:rFonts w:ascii="Arial" w:eastAsia="Comic Sans MS" w:hAnsi="Arial" w:cs="Arial"/>
          <w:sz w:val="20"/>
        </w:rPr>
        <w:t>these</w:t>
      </w:r>
      <w:r w:rsidRPr="00F7169B">
        <w:rPr>
          <w:rFonts w:ascii="Arial" w:eastAsia="Comic Sans MS" w:hAnsi="Arial" w:cs="Arial"/>
          <w:sz w:val="20"/>
        </w:rPr>
        <w:t xml:space="preserve"> diet program</w:t>
      </w:r>
      <w:r w:rsidR="004374BA">
        <w:rPr>
          <w:rFonts w:ascii="Arial" w:eastAsia="Comic Sans MS" w:hAnsi="Arial" w:cs="Arial"/>
          <w:sz w:val="20"/>
        </w:rPr>
        <w:t>s</w:t>
      </w:r>
      <w:r w:rsidRPr="00F7169B">
        <w:rPr>
          <w:rFonts w:ascii="Arial" w:eastAsia="Comic Sans MS" w:hAnsi="Arial" w:cs="Arial"/>
          <w:sz w:val="20"/>
        </w:rPr>
        <w:t>.</w:t>
      </w:r>
    </w:p>
    <w:p w14:paraId="5F563917" w14:textId="09D90518" w:rsidR="00F7169B" w:rsidRDefault="00F7169B" w:rsidP="00F7169B">
      <w:pPr>
        <w:spacing w:after="0" w:line="240" w:lineRule="auto"/>
        <w:ind w:left="720"/>
        <w:rPr>
          <w:rFonts w:ascii="Arial" w:eastAsia="Comic Sans MS" w:hAnsi="Arial" w:cs="Arial"/>
          <w:sz w:val="24"/>
        </w:rPr>
      </w:pPr>
    </w:p>
    <w:p w14:paraId="65A5261C" w14:textId="0BB3E973" w:rsidR="00F7169B" w:rsidRDefault="00F7169B" w:rsidP="00F7169B">
      <w:pPr>
        <w:spacing w:after="0" w:line="240" w:lineRule="auto"/>
        <w:ind w:left="720"/>
        <w:rPr>
          <w:rFonts w:ascii="Arial" w:eastAsia="Comic Sans MS" w:hAnsi="Arial" w:cs="Arial"/>
          <w:sz w:val="24"/>
        </w:rPr>
      </w:pPr>
    </w:p>
    <w:p w14:paraId="100F9C20" w14:textId="41E525B5" w:rsidR="00F7169B" w:rsidRDefault="00F7169B" w:rsidP="00F7169B">
      <w:pPr>
        <w:spacing w:after="0" w:line="240" w:lineRule="auto"/>
        <w:ind w:left="720"/>
        <w:rPr>
          <w:rFonts w:ascii="Arial" w:eastAsia="Comic Sans MS" w:hAnsi="Arial" w:cs="Arial"/>
          <w:sz w:val="24"/>
        </w:rPr>
      </w:pPr>
    </w:p>
    <w:p w14:paraId="0EE45F6F" w14:textId="77777777" w:rsidR="00F7169B" w:rsidRPr="00726B82" w:rsidRDefault="00F7169B" w:rsidP="00F7169B">
      <w:pPr>
        <w:spacing w:after="0" w:line="240" w:lineRule="auto"/>
        <w:ind w:left="720"/>
        <w:rPr>
          <w:rFonts w:ascii="Arial" w:eastAsia="Comic Sans MS" w:hAnsi="Arial" w:cs="Arial"/>
          <w:sz w:val="24"/>
        </w:rPr>
      </w:pPr>
    </w:p>
    <w:p w14:paraId="51432D84" w14:textId="60465962"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lastRenderedPageBreak/>
        <w:t>Aim/Objectives/Deliverables</w:t>
      </w:r>
    </w:p>
    <w:p w14:paraId="51432D85" w14:textId="78A783BF"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 xml:space="preserve">This is the heart of the </w:t>
      </w:r>
      <w:proofErr w:type="gramStart"/>
      <w:r w:rsidRPr="00432D4C">
        <w:rPr>
          <w:rFonts w:ascii="Arial" w:eastAsia="Comic Sans MS" w:hAnsi="Arial" w:cs="Arial"/>
          <w:sz w:val="20"/>
        </w:rPr>
        <w:t>Contract, and</w:t>
      </w:r>
      <w:proofErr w:type="gramEnd"/>
      <w:r w:rsidRPr="00432D4C">
        <w:rPr>
          <w:rFonts w:ascii="Arial" w:eastAsia="Comic Sans MS" w:hAnsi="Arial" w:cs="Arial"/>
          <w:sz w:val="20"/>
        </w:rPr>
        <w:t xml:space="preserve"> will require discussion with your supervisor and possibly several iterations to get it right.  It is against the objectives and proposed deliverables that the f</w:t>
      </w:r>
      <w:r w:rsidR="00432D4C">
        <w:rPr>
          <w:rFonts w:ascii="Arial" w:eastAsia="Comic Sans MS" w:hAnsi="Arial" w:cs="Arial"/>
          <w:sz w:val="20"/>
        </w:rPr>
        <w:t xml:space="preserve">inal product will be assessed. </w:t>
      </w:r>
      <w:proofErr w:type="gramStart"/>
      <w:r w:rsidRPr="00432D4C">
        <w:rPr>
          <w:rFonts w:ascii="Arial" w:eastAsia="Comic Sans MS" w:hAnsi="Arial" w:cs="Arial"/>
          <w:sz w:val="20"/>
        </w:rPr>
        <w:t>So</w:t>
      </w:r>
      <w:proofErr w:type="gramEnd"/>
      <w:r w:rsidRPr="00432D4C">
        <w:rPr>
          <w:rFonts w:ascii="Arial" w:eastAsia="Comic Sans MS" w:hAnsi="Arial" w:cs="Arial"/>
          <w:sz w:val="20"/>
        </w:rPr>
        <w:t xml:space="preserve"> it is important to ensure that all aspects of the assessment criteria (</w:t>
      </w:r>
      <w:r w:rsidR="00A15F2E" w:rsidRPr="00432D4C">
        <w:rPr>
          <w:rFonts w:ascii="Arial" w:eastAsia="Comic Sans MS" w:hAnsi="Arial" w:cs="Arial"/>
          <w:sz w:val="20"/>
        </w:rPr>
        <w:t>see Blackboard</w:t>
      </w:r>
      <w:r w:rsidRPr="00432D4C">
        <w:rPr>
          <w:rFonts w:ascii="Arial" w:eastAsia="Comic Sans MS" w:hAnsi="Arial" w:cs="Arial"/>
          <w:sz w:val="20"/>
        </w:rPr>
        <w:t xml:space="preserve">) are included in the list of objectives/deliverables.   </w:t>
      </w:r>
    </w:p>
    <w:p w14:paraId="51432D86" w14:textId="77777777" w:rsidR="0060595F" w:rsidRPr="00432D4C" w:rsidRDefault="0060595F" w:rsidP="0060595F">
      <w:pPr>
        <w:spacing w:after="0" w:line="240" w:lineRule="auto"/>
        <w:ind w:left="720"/>
        <w:rPr>
          <w:rFonts w:ascii="Arial" w:eastAsia="Comic Sans MS" w:hAnsi="Arial" w:cs="Arial"/>
          <w:sz w:val="20"/>
        </w:rPr>
      </w:pPr>
    </w:p>
    <w:p w14:paraId="51432D87" w14:textId="7A4AD481" w:rsidR="0060595F" w:rsidRDefault="0060595F" w:rsidP="0060595F">
      <w:pPr>
        <w:spacing w:after="0" w:line="240" w:lineRule="auto"/>
        <w:ind w:left="720"/>
        <w:rPr>
          <w:rFonts w:ascii="Arial" w:eastAsia="Comic Sans MS" w:hAnsi="Arial" w:cs="Arial"/>
          <w:sz w:val="20"/>
        </w:rPr>
      </w:pPr>
      <w:r w:rsidRPr="00432D4C">
        <w:rPr>
          <w:rFonts w:ascii="Arial" w:eastAsia="Comic Sans MS" w:hAnsi="Arial" w:cs="Arial"/>
          <w:b/>
          <w:sz w:val="20"/>
        </w:rPr>
        <w:t>Aim</w:t>
      </w:r>
      <w:r w:rsidR="00A15F2E" w:rsidRPr="00432D4C">
        <w:rPr>
          <w:rFonts w:ascii="Arial" w:eastAsia="Comic Sans MS" w:hAnsi="Arial" w:cs="Arial"/>
          <w:b/>
          <w:sz w:val="20"/>
        </w:rPr>
        <w:t>s</w:t>
      </w:r>
      <w:r w:rsidRPr="00432D4C">
        <w:rPr>
          <w:rFonts w:ascii="Arial" w:eastAsia="Comic Sans MS" w:hAnsi="Arial" w:cs="Arial"/>
          <w:sz w:val="20"/>
        </w:rPr>
        <w:t>:  a statement of the overall aim</w:t>
      </w:r>
      <w:r w:rsidR="00A15F2E" w:rsidRPr="00432D4C">
        <w:rPr>
          <w:rFonts w:ascii="Arial" w:eastAsia="Comic Sans MS" w:hAnsi="Arial" w:cs="Arial"/>
          <w:sz w:val="20"/>
        </w:rPr>
        <w:t>s</w:t>
      </w:r>
      <w:r w:rsidRPr="00432D4C">
        <w:rPr>
          <w:rFonts w:ascii="Arial" w:eastAsia="Comic Sans MS" w:hAnsi="Arial" w:cs="Arial"/>
          <w:sz w:val="20"/>
        </w:rPr>
        <w:t xml:space="preserve"> of the project (in one or two sentences).</w:t>
      </w:r>
    </w:p>
    <w:p w14:paraId="23C7625C" w14:textId="77777777" w:rsidR="00F7169B" w:rsidRDefault="00F7169B" w:rsidP="0060595F">
      <w:pPr>
        <w:spacing w:after="0" w:line="240" w:lineRule="auto"/>
        <w:ind w:left="720"/>
        <w:rPr>
          <w:rFonts w:ascii="Arial" w:eastAsia="Comic Sans MS" w:hAnsi="Arial" w:cs="Arial"/>
          <w:sz w:val="20"/>
        </w:rPr>
      </w:pPr>
    </w:p>
    <w:p w14:paraId="6F74B57E" w14:textId="74C535A3" w:rsidR="00F129AC" w:rsidRPr="00F7169B" w:rsidRDefault="00F129AC" w:rsidP="0060595F">
      <w:pPr>
        <w:spacing w:after="0" w:line="240" w:lineRule="auto"/>
        <w:ind w:left="720"/>
        <w:rPr>
          <w:rFonts w:ascii="Arial" w:eastAsia="Comic Sans MS" w:hAnsi="Arial" w:cs="Arial"/>
          <w:sz w:val="20"/>
        </w:rPr>
      </w:pPr>
      <w:r w:rsidRPr="00F7169B">
        <w:rPr>
          <w:rFonts w:ascii="Arial" w:eastAsia="Comic Sans MS" w:hAnsi="Arial" w:cs="Arial"/>
          <w:sz w:val="20"/>
        </w:rPr>
        <w:t xml:space="preserve">The aim of this project is to </w:t>
      </w:r>
      <w:r w:rsidR="00A1488C" w:rsidRPr="00F7169B">
        <w:rPr>
          <w:rFonts w:ascii="Arial" w:eastAsia="Comic Sans MS" w:hAnsi="Arial" w:cs="Arial"/>
          <w:sz w:val="20"/>
        </w:rPr>
        <w:t xml:space="preserve">provide a desktop application that will allow users to get better insight into results and achieve desired goals while going on a diet to lose weight or maintain a healthy, balanced way of eating. </w:t>
      </w:r>
      <w:r w:rsidR="00E64FCE" w:rsidRPr="00F7169B">
        <w:rPr>
          <w:rFonts w:ascii="Arial" w:eastAsia="Comic Sans MS" w:hAnsi="Arial" w:cs="Arial"/>
          <w:sz w:val="20"/>
        </w:rPr>
        <w:t xml:space="preserve">Desktop application can appear to be more efficient and provide extra functionalities, such as </w:t>
      </w:r>
      <w:r w:rsidR="002C4BCD" w:rsidRPr="00F7169B">
        <w:rPr>
          <w:rFonts w:ascii="Arial" w:eastAsia="Comic Sans MS" w:hAnsi="Arial" w:cs="Arial"/>
          <w:sz w:val="20"/>
        </w:rPr>
        <w:t>possibility to print out</w:t>
      </w:r>
      <w:r w:rsidR="00E64FCE" w:rsidRPr="00F7169B">
        <w:rPr>
          <w:rFonts w:ascii="Arial" w:eastAsia="Comic Sans MS" w:hAnsi="Arial" w:cs="Arial"/>
          <w:sz w:val="20"/>
        </w:rPr>
        <w:t xml:space="preserve"> the recipes which will be </w:t>
      </w:r>
      <w:r w:rsidR="00D31268" w:rsidRPr="00F7169B">
        <w:rPr>
          <w:rFonts w:ascii="Arial" w:eastAsia="Comic Sans MS" w:hAnsi="Arial" w:cs="Arial"/>
          <w:sz w:val="20"/>
        </w:rPr>
        <w:t>handier</w:t>
      </w:r>
      <w:r w:rsidR="00E64FCE" w:rsidRPr="00F7169B">
        <w:rPr>
          <w:rFonts w:ascii="Arial" w:eastAsia="Comic Sans MS" w:hAnsi="Arial" w:cs="Arial"/>
          <w:sz w:val="20"/>
        </w:rPr>
        <w:t xml:space="preserve"> for the user.</w:t>
      </w:r>
    </w:p>
    <w:p w14:paraId="51432D88" w14:textId="77777777" w:rsidR="0060595F" w:rsidRPr="00432D4C" w:rsidRDefault="0060595F" w:rsidP="0060595F">
      <w:pPr>
        <w:spacing w:after="0" w:line="240" w:lineRule="auto"/>
        <w:ind w:left="720"/>
        <w:rPr>
          <w:rFonts w:ascii="Arial" w:eastAsia="Comic Sans MS" w:hAnsi="Arial" w:cs="Arial"/>
          <w:sz w:val="20"/>
        </w:rPr>
      </w:pPr>
    </w:p>
    <w:p w14:paraId="51432D89" w14:textId="77777777"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b/>
          <w:sz w:val="20"/>
        </w:rPr>
        <w:t>Objectives</w:t>
      </w:r>
      <w:r w:rsidRPr="00432D4C">
        <w:rPr>
          <w:rFonts w:ascii="Arial" w:eastAsia="Comic Sans MS" w:hAnsi="Arial" w:cs="Arial"/>
          <w:sz w:val="20"/>
        </w:rPr>
        <w:t xml:space="preserve">:  a list of specific, </w:t>
      </w:r>
      <w:r w:rsidR="00CB0571" w:rsidRPr="00432D4C">
        <w:rPr>
          <w:rFonts w:ascii="Arial" w:eastAsia="Comic Sans MS" w:hAnsi="Arial" w:cs="Arial"/>
          <w:sz w:val="20"/>
        </w:rPr>
        <w:t>measurable</w:t>
      </w:r>
      <w:r w:rsidRPr="00432D4C">
        <w:rPr>
          <w:rFonts w:ascii="Arial" w:eastAsia="Comic Sans MS" w:hAnsi="Arial" w:cs="Arial"/>
          <w:sz w:val="20"/>
        </w:rPr>
        <w:t xml:space="preserve"> objectives, each of which is likely to result in a deliverable.  They specify all the work tasks to be undertaken to meet the stated aim.  They will vary from project to project, as every project is different, but some examples are provided below.</w:t>
      </w:r>
    </w:p>
    <w:p w14:paraId="51432D8A" w14:textId="77777777" w:rsidR="003F46E3" w:rsidRPr="00432D4C" w:rsidRDefault="003F46E3" w:rsidP="0060595F">
      <w:pPr>
        <w:spacing w:after="0" w:line="240" w:lineRule="auto"/>
        <w:ind w:left="720"/>
        <w:rPr>
          <w:rFonts w:ascii="Arial" w:eastAsia="Comic Sans MS" w:hAnsi="Arial" w:cs="Arial"/>
          <w:sz w:val="20"/>
        </w:rPr>
      </w:pPr>
    </w:p>
    <w:p w14:paraId="5EC6200F" w14:textId="15EFBE4F" w:rsidR="002C4BCD" w:rsidRDefault="00BA1597" w:rsidP="006C2BC4">
      <w:pPr>
        <w:spacing w:after="0" w:line="240" w:lineRule="auto"/>
        <w:ind w:left="720"/>
        <w:rPr>
          <w:rFonts w:ascii="Arial" w:eastAsia="Comic Sans MS" w:hAnsi="Arial" w:cs="Arial"/>
          <w:sz w:val="20"/>
        </w:rPr>
      </w:pPr>
      <w:r w:rsidRPr="00BA1597">
        <w:rPr>
          <w:rFonts w:ascii="Arial" w:eastAsia="Comic Sans MS" w:hAnsi="Arial" w:cs="Arial"/>
          <w:sz w:val="20"/>
        </w:rPr>
        <w:br/>
      </w:r>
      <w:r>
        <w:rPr>
          <w:rFonts w:ascii="Arial" w:eastAsia="Comic Sans MS" w:hAnsi="Arial" w:cs="Arial"/>
          <w:sz w:val="20"/>
        </w:rPr>
        <w:br/>
      </w:r>
      <w:bookmarkStart w:id="2" w:name="_Hlk527638225"/>
      <w:bookmarkStart w:id="3" w:name="_Hlk527697461"/>
      <w:r w:rsidR="002C4BCD" w:rsidRPr="00BA1597">
        <w:rPr>
          <w:rFonts w:ascii="Arial" w:eastAsia="Comic Sans MS" w:hAnsi="Arial" w:cs="Arial"/>
          <w:sz w:val="20"/>
        </w:rPr>
        <w:t>1. Deliver a model assessing if a user should go on a diet or not</w:t>
      </w:r>
      <w:r w:rsidR="002C4BCD">
        <w:rPr>
          <w:rFonts w:ascii="Arial" w:eastAsia="Comic Sans MS" w:hAnsi="Arial" w:cs="Arial"/>
          <w:sz w:val="20"/>
        </w:rPr>
        <w:t xml:space="preserve"> using classification algorithm.</w:t>
      </w:r>
    </w:p>
    <w:p w14:paraId="71C8B8E9" w14:textId="17CC9DAA" w:rsidR="002C4BCD" w:rsidRDefault="002C4BCD" w:rsidP="00716301">
      <w:pPr>
        <w:spacing w:after="0" w:line="240" w:lineRule="auto"/>
        <w:ind w:left="1440" w:hanging="720"/>
        <w:rPr>
          <w:rFonts w:ascii="Arial" w:eastAsia="Comic Sans MS" w:hAnsi="Arial" w:cs="Arial"/>
          <w:sz w:val="20"/>
        </w:rPr>
      </w:pPr>
      <w:r w:rsidRPr="00BA1597">
        <w:rPr>
          <w:rFonts w:ascii="Arial" w:eastAsia="Comic Sans MS" w:hAnsi="Arial" w:cs="Arial"/>
          <w:sz w:val="20"/>
        </w:rPr>
        <w:t xml:space="preserve">2. </w:t>
      </w:r>
      <w:r w:rsidR="003053B3">
        <w:rPr>
          <w:rFonts w:ascii="Arial" w:eastAsia="Comic Sans MS" w:hAnsi="Arial" w:cs="Arial"/>
          <w:sz w:val="20"/>
        </w:rPr>
        <w:t>To propagate associate learning algorithms that correlate with user’s live data to produce a multitude of live self-regulating algorithmic results that track user’s eccentric weight loss progression in a graphical paradigm.</w:t>
      </w:r>
    </w:p>
    <w:p w14:paraId="3C6ABE34" w14:textId="39914771" w:rsidR="002C4BCD" w:rsidRDefault="002C4BCD" w:rsidP="006C2BC4">
      <w:pPr>
        <w:spacing w:after="0" w:line="240" w:lineRule="auto"/>
        <w:ind w:left="720"/>
        <w:rPr>
          <w:rFonts w:ascii="Arial" w:eastAsia="Comic Sans MS" w:hAnsi="Arial" w:cs="Arial"/>
          <w:sz w:val="20"/>
        </w:rPr>
      </w:pPr>
      <w:r>
        <w:rPr>
          <w:rFonts w:ascii="Arial" w:eastAsia="Comic Sans MS" w:hAnsi="Arial" w:cs="Arial"/>
          <w:sz w:val="20"/>
        </w:rPr>
        <w:t xml:space="preserve">3. </w:t>
      </w:r>
      <w:r w:rsidR="00F7169B">
        <w:rPr>
          <w:rFonts w:ascii="Arial" w:eastAsia="Comic Sans MS" w:hAnsi="Arial" w:cs="Arial"/>
          <w:sz w:val="20"/>
        </w:rPr>
        <w:t>To explore machine learning algorithms and d</w:t>
      </w:r>
      <w:r>
        <w:rPr>
          <w:rFonts w:ascii="Arial" w:eastAsia="Comic Sans MS" w:hAnsi="Arial" w:cs="Arial"/>
          <w:sz w:val="20"/>
        </w:rPr>
        <w:t>eliver a prediction modelling which will allow to adjust recipes based on number of calories etc for everyday meals.</w:t>
      </w:r>
      <w:r w:rsidRPr="00047A43">
        <w:rPr>
          <w:rFonts w:ascii="Arial" w:eastAsia="Comic Sans MS" w:hAnsi="Arial" w:cs="Arial"/>
          <w:sz w:val="20"/>
        </w:rPr>
        <w:br/>
      </w:r>
      <w:r>
        <w:rPr>
          <w:rFonts w:ascii="Arial" w:eastAsia="Comic Sans MS" w:hAnsi="Arial" w:cs="Arial"/>
          <w:sz w:val="20"/>
        </w:rPr>
        <w:t>4</w:t>
      </w:r>
      <w:r w:rsidRPr="00047A43">
        <w:rPr>
          <w:rFonts w:ascii="Arial" w:eastAsia="Comic Sans MS" w:hAnsi="Arial" w:cs="Arial"/>
          <w:sz w:val="20"/>
        </w:rPr>
        <w:t xml:space="preserve">. Deliver a feature enabling printing selected recipes </w:t>
      </w:r>
      <w:r>
        <w:rPr>
          <w:rFonts w:ascii="Arial" w:eastAsia="Comic Sans MS" w:hAnsi="Arial" w:cs="Arial"/>
          <w:sz w:val="20"/>
        </w:rPr>
        <w:t>to</w:t>
      </w:r>
      <w:r w:rsidRPr="00047A43">
        <w:rPr>
          <w:rFonts w:ascii="Arial" w:eastAsia="Comic Sans MS" w:hAnsi="Arial" w:cs="Arial"/>
          <w:sz w:val="20"/>
        </w:rPr>
        <w:t xml:space="preserve"> PDF file</w:t>
      </w:r>
    </w:p>
    <w:p w14:paraId="163D4F02" w14:textId="2498C355" w:rsidR="006C2BC4" w:rsidRDefault="002C4BCD" w:rsidP="006C2BC4">
      <w:pPr>
        <w:spacing w:after="0" w:line="240" w:lineRule="auto"/>
        <w:ind w:left="720"/>
        <w:rPr>
          <w:rFonts w:ascii="Arial" w:eastAsia="Comic Sans MS" w:hAnsi="Arial" w:cs="Arial"/>
          <w:sz w:val="20"/>
        </w:rPr>
      </w:pPr>
      <w:r>
        <w:rPr>
          <w:rFonts w:ascii="Arial" w:eastAsia="Comic Sans MS" w:hAnsi="Arial" w:cs="Arial"/>
          <w:sz w:val="20"/>
        </w:rPr>
        <w:t>5. Deliver databases containing recipes, data needed for classification and prediction</w:t>
      </w:r>
      <w:r w:rsidR="006C2BC4">
        <w:rPr>
          <w:rFonts w:ascii="Arial" w:eastAsia="Comic Sans MS" w:hAnsi="Arial" w:cs="Arial"/>
          <w:sz w:val="20"/>
        </w:rPr>
        <w:br/>
        <w:t>6. Deliver accurate, concise documentation.</w:t>
      </w:r>
      <w:bookmarkEnd w:id="2"/>
    </w:p>
    <w:bookmarkEnd w:id="3"/>
    <w:p w14:paraId="4DC51781" w14:textId="77777777" w:rsidR="002C4BCD" w:rsidRPr="00047A43" w:rsidRDefault="002C4BCD" w:rsidP="002C4BCD">
      <w:pPr>
        <w:spacing w:after="0" w:line="240" w:lineRule="auto"/>
        <w:rPr>
          <w:rFonts w:ascii="Arial" w:eastAsia="Comic Sans MS" w:hAnsi="Arial" w:cs="Arial"/>
          <w:sz w:val="20"/>
        </w:rPr>
      </w:pPr>
    </w:p>
    <w:p w14:paraId="6B1B99D9" w14:textId="77777777" w:rsidR="00522933" w:rsidRPr="006C2BC4" w:rsidRDefault="00522933" w:rsidP="00DB2FFD">
      <w:pPr>
        <w:spacing w:after="0" w:line="240" w:lineRule="auto"/>
        <w:rPr>
          <w:rFonts w:ascii="Arial" w:eastAsia="Comic Sans MS" w:hAnsi="Arial" w:cs="Arial"/>
          <w:sz w:val="20"/>
        </w:rPr>
      </w:pPr>
    </w:p>
    <w:p w14:paraId="5DEF644D" w14:textId="77777777" w:rsidR="00A1488C" w:rsidRPr="00432D4C" w:rsidRDefault="00A1488C" w:rsidP="0060595F">
      <w:pPr>
        <w:spacing w:after="0" w:line="240" w:lineRule="auto"/>
        <w:ind w:left="720"/>
        <w:rPr>
          <w:rFonts w:ascii="Arial" w:eastAsia="Comic Sans MS" w:hAnsi="Arial" w:cs="Arial"/>
          <w:b/>
          <w:i/>
          <w:sz w:val="20"/>
        </w:rPr>
      </w:pPr>
    </w:p>
    <w:p w14:paraId="059A45FC" w14:textId="4AD2767F" w:rsidR="00CE25A4" w:rsidRDefault="00CB0571" w:rsidP="00CE25A4">
      <w:pPr>
        <w:spacing w:after="0" w:line="240" w:lineRule="auto"/>
        <w:ind w:left="720"/>
        <w:rPr>
          <w:rFonts w:ascii="Arial" w:eastAsia="Comic Sans MS" w:hAnsi="Arial" w:cs="Arial"/>
          <w:b/>
          <w:sz w:val="20"/>
        </w:rPr>
      </w:pPr>
      <w:r w:rsidRPr="00432D4C">
        <w:rPr>
          <w:rFonts w:ascii="Arial" w:eastAsia="Comic Sans MS" w:hAnsi="Arial" w:cs="Arial"/>
          <w:b/>
          <w:sz w:val="20"/>
        </w:rPr>
        <w:t>Deliverables</w:t>
      </w:r>
      <w:r w:rsidR="00432D4C">
        <w:rPr>
          <w:rFonts w:ascii="Arial" w:eastAsia="Comic Sans MS" w:hAnsi="Arial" w:cs="Arial"/>
          <w:b/>
          <w:sz w:val="20"/>
        </w:rPr>
        <w:t xml:space="preserve">: </w:t>
      </w:r>
      <w:r w:rsidR="00432D4C" w:rsidRPr="00432D4C">
        <w:rPr>
          <w:rFonts w:ascii="Arial" w:eastAsia="Comic Sans MS" w:hAnsi="Arial" w:cs="Arial"/>
          <w:sz w:val="20"/>
        </w:rPr>
        <w:t xml:space="preserve">a list of your Project’s deliverables with some general description. </w:t>
      </w:r>
      <w:r w:rsidR="002C618D" w:rsidRPr="00DB2FFD">
        <w:rPr>
          <w:rFonts w:ascii="Arial" w:eastAsia="Comic Sans MS" w:hAnsi="Arial" w:cs="Arial"/>
          <w:b/>
          <w:sz w:val="20"/>
        </w:rPr>
        <w:t>Please list in your contract only those that apply and remove everything else.</w:t>
      </w:r>
    </w:p>
    <w:p w14:paraId="0563718C" w14:textId="77777777" w:rsidR="0023603B" w:rsidRDefault="0023603B" w:rsidP="00CE25A4">
      <w:pPr>
        <w:spacing w:after="0" w:line="240" w:lineRule="auto"/>
        <w:ind w:left="720"/>
        <w:rPr>
          <w:rFonts w:ascii="Arial" w:eastAsia="Comic Sans MS" w:hAnsi="Arial" w:cs="Arial"/>
          <w:sz w:val="20"/>
        </w:rPr>
      </w:pPr>
    </w:p>
    <w:tbl>
      <w:tblPr>
        <w:tblStyle w:val="TableGrid"/>
        <w:tblW w:w="9243" w:type="dxa"/>
        <w:tblInd w:w="108" w:type="dxa"/>
        <w:tblLayout w:type="fixed"/>
        <w:tblLook w:val="04A0" w:firstRow="1" w:lastRow="0" w:firstColumn="1" w:lastColumn="0" w:noHBand="0" w:noVBand="1"/>
      </w:tblPr>
      <w:tblGrid>
        <w:gridCol w:w="1418"/>
        <w:gridCol w:w="7825"/>
      </w:tblGrid>
      <w:tr w:rsidR="002C4BCD" w:rsidRPr="00F805C5" w14:paraId="33F4A2C9" w14:textId="77777777" w:rsidTr="00045AA7">
        <w:trPr>
          <w:trHeight w:val="10"/>
        </w:trPr>
        <w:tc>
          <w:tcPr>
            <w:tcW w:w="1418" w:type="dxa"/>
            <w:vAlign w:val="center"/>
          </w:tcPr>
          <w:p w14:paraId="6A74065E" w14:textId="77777777" w:rsidR="002C4BCD" w:rsidRPr="00F805C5" w:rsidRDefault="002C4BCD" w:rsidP="00065784">
            <w:pPr>
              <w:jc w:val="center"/>
              <w:rPr>
                <w:rFonts w:ascii="Arial" w:eastAsia="Comic Sans MS" w:hAnsi="Arial" w:cs="Arial"/>
                <w:b/>
                <w:sz w:val="18"/>
                <w:szCs w:val="18"/>
              </w:rPr>
            </w:pPr>
          </w:p>
        </w:tc>
        <w:tc>
          <w:tcPr>
            <w:tcW w:w="7825" w:type="dxa"/>
            <w:vAlign w:val="center"/>
          </w:tcPr>
          <w:p w14:paraId="30E7206E" w14:textId="77777777" w:rsidR="002C4BCD" w:rsidRPr="00F805C5" w:rsidRDefault="002C4BCD" w:rsidP="00065784">
            <w:pPr>
              <w:jc w:val="center"/>
              <w:rPr>
                <w:rFonts w:ascii="Arial" w:eastAsia="Comic Sans MS" w:hAnsi="Arial" w:cs="Arial"/>
                <w:b/>
                <w:sz w:val="18"/>
                <w:szCs w:val="18"/>
              </w:rPr>
            </w:pPr>
            <w:r w:rsidRPr="00F805C5">
              <w:rPr>
                <w:rFonts w:ascii="Arial" w:eastAsia="Comic Sans MS" w:hAnsi="Arial" w:cs="Arial"/>
                <w:b/>
                <w:sz w:val="18"/>
                <w:szCs w:val="18"/>
              </w:rPr>
              <w:t>Development Projects</w:t>
            </w:r>
          </w:p>
        </w:tc>
      </w:tr>
      <w:tr w:rsidR="002C4BCD" w:rsidRPr="00F805C5" w14:paraId="277D9F59" w14:textId="77777777" w:rsidTr="00045AA7">
        <w:trPr>
          <w:trHeight w:val="90"/>
        </w:trPr>
        <w:tc>
          <w:tcPr>
            <w:tcW w:w="1418" w:type="dxa"/>
          </w:tcPr>
          <w:p w14:paraId="4B15D7E1" w14:textId="77777777" w:rsidR="002C4BCD" w:rsidRPr="00F805C5" w:rsidRDefault="002C4BCD" w:rsidP="00065784">
            <w:pPr>
              <w:rPr>
                <w:rFonts w:ascii="Arial" w:eastAsia="Comic Sans MS" w:hAnsi="Arial" w:cs="Arial"/>
                <w:sz w:val="18"/>
                <w:szCs w:val="18"/>
              </w:rPr>
            </w:pPr>
            <w:r w:rsidRPr="00F805C5">
              <w:rPr>
                <w:rFonts w:ascii="Arial" w:eastAsia="Comic Sans MS" w:hAnsi="Arial" w:cs="Arial"/>
                <w:b/>
                <w:sz w:val="18"/>
                <w:szCs w:val="18"/>
              </w:rPr>
              <w:t>Final Submission</w:t>
            </w:r>
          </w:p>
          <w:p w14:paraId="2007AAEE" w14:textId="77777777" w:rsidR="002C4BCD" w:rsidRPr="00F805C5" w:rsidRDefault="002C4BCD" w:rsidP="00065784">
            <w:pPr>
              <w:rPr>
                <w:rFonts w:ascii="Arial" w:eastAsia="Comic Sans MS" w:hAnsi="Arial" w:cs="Arial"/>
                <w:sz w:val="18"/>
                <w:szCs w:val="18"/>
              </w:rPr>
            </w:pPr>
          </w:p>
          <w:p w14:paraId="61353E48" w14:textId="77777777" w:rsidR="002C4BCD" w:rsidRPr="00F805C5" w:rsidRDefault="002C4BCD" w:rsidP="00065784">
            <w:pPr>
              <w:rPr>
                <w:rFonts w:ascii="Arial" w:eastAsia="Comic Sans MS" w:hAnsi="Arial" w:cs="Arial"/>
                <w:sz w:val="18"/>
                <w:szCs w:val="18"/>
              </w:rPr>
            </w:pPr>
          </w:p>
          <w:p w14:paraId="52A3377B" w14:textId="77777777" w:rsidR="002C4BCD" w:rsidRPr="00F805C5" w:rsidRDefault="002C4BCD" w:rsidP="00065784">
            <w:pPr>
              <w:rPr>
                <w:rFonts w:ascii="Arial" w:eastAsia="Comic Sans MS" w:hAnsi="Arial" w:cs="Arial"/>
                <w:sz w:val="18"/>
                <w:szCs w:val="18"/>
              </w:rPr>
            </w:pPr>
          </w:p>
          <w:p w14:paraId="5A945607" w14:textId="77777777" w:rsidR="002C4BCD" w:rsidRPr="00F805C5" w:rsidRDefault="002C4BCD" w:rsidP="00065784">
            <w:pPr>
              <w:rPr>
                <w:rFonts w:ascii="Arial" w:hAnsi="Arial" w:cs="Arial"/>
                <w:sz w:val="18"/>
                <w:szCs w:val="18"/>
              </w:rPr>
            </w:pPr>
            <w:r w:rsidRPr="00F805C5">
              <w:rPr>
                <w:rFonts w:ascii="Arial" w:eastAsia="Comic Sans MS" w:hAnsi="Arial" w:cs="Arial"/>
                <w:sz w:val="18"/>
                <w:szCs w:val="18"/>
              </w:rPr>
              <w:t>These are some examples: each project will need a complete set of objectives/deliverables</w:t>
            </w:r>
          </w:p>
          <w:p w14:paraId="07B53D69" w14:textId="77777777" w:rsidR="002C4BCD" w:rsidRPr="00F805C5" w:rsidRDefault="002C4BCD" w:rsidP="00065784">
            <w:pPr>
              <w:rPr>
                <w:rFonts w:ascii="Arial" w:eastAsia="Comic Sans MS" w:hAnsi="Arial" w:cs="Arial"/>
                <w:sz w:val="18"/>
                <w:szCs w:val="18"/>
              </w:rPr>
            </w:pPr>
          </w:p>
          <w:p w14:paraId="4F01AA14" w14:textId="77777777" w:rsidR="002C4BCD" w:rsidRPr="00F805C5" w:rsidRDefault="002C4BCD" w:rsidP="00065784">
            <w:pPr>
              <w:rPr>
                <w:rFonts w:ascii="Arial" w:eastAsia="Comic Sans MS" w:hAnsi="Arial" w:cs="Arial"/>
                <w:sz w:val="18"/>
                <w:szCs w:val="18"/>
              </w:rPr>
            </w:pPr>
            <w:r w:rsidRPr="00F805C5">
              <w:rPr>
                <w:rFonts w:ascii="Arial" w:eastAsia="Comic Sans MS" w:hAnsi="Arial" w:cs="Arial"/>
                <w:sz w:val="18"/>
                <w:szCs w:val="18"/>
              </w:rPr>
              <w:t>Week 2</w:t>
            </w:r>
            <w:r>
              <w:rPr>
                <w:rFonts w:ascii="Arial" w:eastAsia="Comic Sans MS" w:hAnsi="Arial" w:cs="Arial"/>
                <w:sz w:val="18"/>
                <w:szCs w:val="18"/>
              </w:rPr>
              <w:t>7</w:t>
            </w:r>
          </w:p>
        </w:tc>
        <w:tc>
          <w:tcPr>
            <w:tcW w:w="7825" w:type="dxa"/>
          </w:tcPr>
          <w:p w14:paraId="4CF08307" w14:textId="19F221BC" w:rsidR="002C4BCD" w:rsidRPr="00F805C5"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Project contract</w:t>
            </w:r>
            <w:r w:rsidR="002C2D54">
              <w:rPr>
                <w:rFonts w:ascii="Arial" w:eastAsia="Comic Sans MS" w:hAnsi="Arial" w:cs="Arial"/>
                <w:sz w:val="18"/>
                <w:szCs w:val="18"/>
              </w:rPr>
              <w:t xml:space="preserve"> (elucidation of the problem, the objectives of the project, risk analysis)</w:t>
            </w:r>
          </w:p>
          <w:p w14:paraId="41DF773D" w14:textId="77777777" w:rsidR="002C4BCD" w:rsidRPr="00F805C5"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Ethics form</w:t>
            </w:r>
          </w:p>
          <w:p w14:paraId="34EE34E1" w14:textId="07AD313D" w:rsidR="002C4BCD" w:rsidRPr="00F805C5"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 xml:space="preserve">Project </w:t>
            </w:r>
            <w:r w:rsidR="00DB3592">
              <w:rPr>
                <w:rFonts w:ascii="Arial" w:eastAsia="Comic Sans MS" w:hAnsi="Arial" w:cs="Arial"/>
                <w:sz w:val="18"/>
                <w:szCs w:val="18"/>
              </w:rPr>
              <w:softHyphen/>
            </w:r>
            <w:r w:rsidR="00DB3592">
              <w:rPr>
                <w:rFonts w:ascii="Arial" w:eastAsia="Comic Sans MS" w:hAnsi="Arial" w:cs="Arial"/>
                <w:sz w:val="18"/>
                <w:szCs w:val="18"/>
              </w:rPr>
              <w:softHyphen/>
            </w:r>
            <w:r w:rsidR="00DB3592">
              <w:rPr>
                <w:rFonts w:ascii="Arial" w:eastAsia="Comic Sans MS" w:hAnsi="Arial" w:cs="Arial"/>
                <w:sz w:val="18"/>
                <w:szCs w:val="18"/>
              </w:rPr>
              <w:softHyphen/>
            </w:r>
            <w:r w:rsidR="00DB3592">
              <w:rPr>
                <w:rFonts w:ascii="Arial" w:eastAsia="Comic Sans MS" w:hAnsi="Arial" w:cs="Arial"/>
                <w:sz w:val="18"/>
                <w:szCs w:val="18"/>
              </w:rPr>
              <w:softHyphen/>
            </w:r>
            <w:r w:rsidR="00DB3592">
              <w:rPr>
                <w:rFonts w:ascii="Arial" w:eastAsia="Comic Sans MS" w:hAnsi="Arial" w:cs="Arial"/>
                <w:sz w:val="18"/>
                <w:szCs w:val="18"/>
              </w:rPr>
              <w:softHyphen/>
            </w:r>
            <w:r w:rsidRPr="00F805C5">
              <w:rPr>
                <w:rFonts w:ascii="Arial" w:eastAsia="Comic Sans MS" w:hAnsi="Arial" w:cs="Arial"/>
                <w:sz w:val="18"/>
                <w:szCs w:val="18"/>
              </w:rPr>
              <w:t>Plan (e.g., Gantt Chart)</w:t>
            </w:r>
          </w:p>
          <w:p w14:paraId="316F6DC9" w14:textId="77777777" w:rsidR="002C4BCD" w:rsidRPr="00F805C5"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Global Checklist</w:t>
            </w:r>
          </w:p>
          <w:p w14:paraId="1AD38DE4" w14:textId="77777777" w:rsidR="002C4BCD" w:rsidRPr="00F805C5"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Literature Review</w:t>
            </w:r>
          </w:p>
          <w:p w14:paraId="40F71D73" w14:textId="77777777" w:rsidR="002C4BCD"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Requirements</w:t>
            </w:r>
            <w:r w:rsidRPr="004101D9">
              <w:rPr>
                <w:rFonts w:ascii="Arial" w:eastAsia="Comic Sans MS" w:hAnsi="Arial" w:cs="Arial"/>
                <w:sz w:val="18"/>
                <w:szCs w:val="18"/>
              </w:rPr>
              <w:t xml:space="preserve"> </w:t>
            </w:r>
          </w:p>
          <w:p w14:paraId="63319267" w14:textId="7904E4B6" w:rsidR="002C4BCD" w:rsidRDefault="002C4BCD" w:rsidP="006C13ED">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Use Case Diagrams/Use Case Descriptions/Class diagram</w:t>
            </w:r>
            <w:r>
              <w:rPr>
                <w:rFonts w:ascii="Arial" w:eastAsia="Comic Sans MS" w:hAnsi="Arial" w:cs="Arial"/>
                <w:sz w:val="18"/>
                <w:szCs w:val="18"/>
              </w:rPr>
              <w:t>s</w:t>
            </w:r>
          </w:p>
          <w:p w14:paraId="4BC71BE5" w14:textId="21AD4980" w:rsidR="002C2D54" w:rsidRDefault="002C2D54"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Lifecycle</w:t>
            </w:r>
            <w:r w:rsidR="00045AA7">
              <w:rPr>
                <w:rFonts w:ascii="Arial" w:eastAsia="Comic Sans MS" w:hAnsi="Arial" w:cs="Arial"/>
                <w:sz w:val="18"/>
                <w:szCs w:val="18"/>
              </w:rPr>
              <w:t xml:space="preserve"> (management approach with justification, adjusted plan for progressing with project)</w:t>
            </w:r>
          </w:p>
          <w:p w14:paraId="05BF78F0" w14:textId="2862D17B" w:rsidR="002C2D54" w:rsidRDefault="002C2D54"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Description how verification and validation were applied</w:t>
            </w:r>
          </w:p>
          <w:p w14:paraId="720B26C2" w14:textId="4AACFB25" w:rsidR="002C2D54" w:rsidRDefault="002C2D54"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Description of the use of tools to support the development process</w:t>
            </w:r>
          </w:p>
          <w:p w14:paraId="692BA1C4" w14:textId="6757EDC3" w:rsidR="002C2D54" w:rsidRDefault="002C2D54"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 xml:space="preserve">Final Report (containing critical appraisal </w:t>
            </w:r>
            <w:r w:rsidR="00045AA7">
              <w:rPr>
                <w:rFonts w:ascii="Arial" w:eastAsia="Comic Sans MS" w:hAnsi="Arial" w:cs="Arial"/>
                <w:sz w:val="18"/>
                <w:szCs w:val="18"/>
              </w:rPr>
              <w:t xml:space="preserve">of the project, indicating the rationale for any design/implementation decisions, lessons learnt </w:t>
            </w:r>
            <w:proofErr w:type="gramStart"/>
            <w:r w:rsidR="00045AA7">
              <w:rPr>
                <w:rFonts w:ascii="Arial" w:eastAsia="Comic Sans MS" w:hAnsi="Arial" w:cs="Arial"/>
                <w:sz w:val="18"/>
                <w:szCs w:val="18"/>
              </w:rPr>
              <w:t>during the course of</w:t>
            </w:r>
            <w:proofErr w:type="gramEnd"/>
            <w:r w:rsidR="00045AA7">
              <w:rPr>
                <w:rFonts w:ascii="Arial" w:eastAsia="Comic Sans MS" w:hAnsi="Arial" w:cs="Arial"/>
                <w:sz w:val="18"/>
                <w:szCs w:val="18"/>
              </w:rPr>
              <w:t xml:space="preserve"> the project and evaluation of the project outcome and the process of its production with a review of the plan and any deviations from it)</w:t>
            </w:r>
          </w:p>
          <w:p w14:paraId="334943CF" w14:textId="198EC280" w:rsidR="00045AA7" w:rsidRDefault="00045AA7"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Description of research hypothesis</w:t>
            </w:r>
            <w:r w:rsidR="00713409">
              <w:rPr>
                <w:rFonts w:ascii="Arial" w:eastAsia="Comic Sans MS" w:hAnsi="Arial" w:cs="Arial"/>
                <w:sz w:val="18"/>
                <w:szCs w:val="18"/>
              </w:rPr>
              <w:t xml:space="preserve"> if any</w:t>
            </w:r>
          </w:p>
          <w:p w14:paraId="0487D094" w14:textId="0FE967A7" w:rsidR="00045AA7" w:rsidRPr="004101D9" w:rsidRDefault="00045AA7"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All research will be fully referenced</w:t>
            </w:r>
          </w:p>
          <w:p w14:paraId="7FCA5A26" w14:textId="1200C47C" w:rsidR="002C4BCD" w:rsidRPr="004101D9" w:rsidRDefault="002C4BCD" w:rsidP="006C2BC4">
            <w:pPr>
              <w:ind w:left="343"/>
              <w:rPr>
                <w:rFonts w:ascii="Arial" w:eastAsia="Comic Sans MS" w:hAnsi="Arial" w:cs="Arial"/>
                <w:sz w:val="18"/>
                <w:szCs w:val="18"/>
              </w:rPr>
            </w:pPr>
          </w:p>
          <w:p w14:paraId="25042CE8" w14:textId="77777777" w:rsidR="002C4BCD" w:rsidRPr="004101D9" w:rsidRDefault="002C4BCD" w:rsidP="006C13ED">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Software</w:t>
            </w:r>
          </w:p>
          <w:p w14:paraId="2C3B86A4" w14:textId="77777777" w:rsidR="002C4BCD" w:rsidRPr="004101D9" w:rsidRDefault="002C4BCD" w:rsidP="006C13ED">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Appendices (e.g. further design documentation, test logs)</w:t>
            </w:r>
          </w:p>
          <w:p w14:paraId="02A90A90" w14:textId="1F7170B3" w:rsidR="002C4BCD" w:rsidRPr="00045AA7" w:rsidRDefault="002C4BCD" w:rsidP="002C2D54">
            <w:pPr>
              <w:numPr>
                <w:ilvl w:val="0"/>
                <w:numId w:val="1"/>
              </w:numPr>
              <w:ind w:left="343" w:hanging="343"/>
              <w:rPr>
                <w:rFonts w:ascii="Arial" w:eastAsia="Comic Sans MS" w:hAnsi="Arial" w:cs="Arial"/>
                <w:sz w:val="18"/>
                <w:szCs w:val="18"/>
              </w:rPr>
            </w:pPr>
            <w:r>
              <w:rPr>
                <w:rFonts w:ascii="Arial" w:eastAsia="Comic Sans MS" w:hAnsi="Arial" w:cs="Arial"/>
                <w:sz w:val="18"/>
                <w:szCs w:val="18"/>
              </w:rPr>
              <w:t>Maximum</w:t>
            </w:r>
            <w:r w:rsidRPr="004101D9">
              <w:rPr>
                <w:rFonts w:ascii="Arial" w:eastAsia="Comic Sans MS" w:hAnsi="Arial" w:cs="Arial"/>
                <w:sz w:val="18"/>
                <w:szCs w:val="18"/>
              </w:rPr>
              <w:t xml:space="preserve"> word count (main body): 1</w:t>
            </w:r>
            <w:r>
              <w:rPr>
                <w:rFonts w:ascii="Arial" w:eastAsia="Comic Sans MS" w:hAnsi="Arial" w:cs="Arial"/>
                <w:sz w:val="18"/>
                <w:szCs w:val="18"/>
              </w:rPr>
              <w:t>0</w:t>
            </w:r>
            <w:r w:rsidRPr="004101D9">
              <w:rPr>
                <w:rFonts w:ascii="Arial" w:eastAsia="Comic Sans MS" w:hAnsi="Arial" w:cs="Arial"/>
                <w:sz w:val="18"/>
                <w:szCs w:val="18"/>
              </w:rPr>
              <w:t>.000</w:t>
            </w:r>
            <w:r w:rsidRPr="00E90836">
              <w:rPr>
                <w:rFonts w:ascii="Arial" w:eastAsia="Comic Sans MS" w:hAnsi="Arial" w:cs="Arial"/>
                <w:sz w:val="20"/>
              </w:rPr>
              <w:t>.</w:t>
            </w:r>
          </w:p>
        </w:tc>
      </w:tr>
      <w:tr w:rsidR="00C64CAB" w:rsidRPr="00F805C5" w14:paraId="16553A29" w14:textId="77777777" w:rsidTr="00045AA7">
        <w:trPr>
          <w:trHeight w:val="27"/>
        </w:trPr>
        <w:tc>
          <w:tcPr>
            <w:tcW w:w="1418" w:type="dxa"/>
          </w:tcPr>
          <w:p w14:paraId="1956CFF5" w14:textId="77777777" w:rsidR="00C64CAB" w:rsidRPr="00F805C5" w:rsidRDefault="00C64CAB" w:rsidP="00065784">
            <w:pPr>
              <w:rPr>
                <w:rFonts w:ascii="Arial" w:eastAsia="Comic Sans MS" w:hAnsi="Arial" w:cs="Arial"/>
                <w:sz w:val="18"/>
                <w:szCs w:val="18"/>
              </w:rPr>
            </w:pPr>
            <w:r w:rsidRPr="00F805C5">
              <w:rPr>
                <w:rFonts w:ascii="Arial" w:eastAsia="Comic Sans MS" w:hAnsi="Arial" w:cs="Arial"/>
                <w:b/>
                <w:sz w:val="18"/>
                <w:szCs w:val="18"/>
              </w:rPr>
              <w:t xml:space="preserve">Viva examination: </w:t>
            </w:r>
            <w:r w:rsidRPr="00F805C5">
              <w:rPr>
                <w:rFonts w:ascii="Arial" w:eastAsia="Comic Sans MS" w:hAnsi="Arial" w:cs="Arial"/>
                <w:sz w:val="18"/>
                <w:szCs w:val="18"/>
              </w:rPr>
              <w:t xml:space="preserve">attended by the supervisor </w:t>
            </w:r>
            <w:r w:rsidRPr="00F805C5">
              <w:rPr>
                <w:rFonts w:ascii="Arial" w:eastAsia="Comic Sans MS" w:hAnsi="Arial" w:cs="Arial"/>
                <w:sz w:val="18"/>
                <w:szCs w:val="18"/>
              </w:rPr>
              <w:lastRenderedPageBreak/>
              <w:t>and the 2</w:t>
            </w:r>
            <w:r w:rsidRPr="00F805C5">
              <w:rPr>
                <w:rFonts w:ascii="Arial" w:eastAsia="Comic Sans MS" w:hAnsi="Arial" w:cs="Arial"/>
                <w:sz w:val="18"/>
                <w:szCs w:val="18"/>
                <w:vertAlign w:val="superscript"/>
              </w:rPr>
              <w:t>nd</w:t>
            </w:r>
            <w:r w:rsidRPr="00F805C5">
              <w:rPr>
                <w:rFonts w:ascii="Arial" w:eastAsia="Comic Sans MS" w:hAnsi="Arial" w:cs="Arial"/>
                <w:sz w:val="18"/>
                <w:szCs w:val="18"/>
              </w:rPr>
              <w:t xml:space="preserve"> marker</w:t>
            </w:r>
          </w:p>
          <w:p w14:paraId="3274AD71" w14:textId="77777777" w:rsidR="00C64CAB" w:rsidRPr="00F805C5" w:rsidRDefault="00C64CAB" w:rsidP="00065784">
            <w:pPr>
              <w:rPr>
                <w:rFonts w:ascii="Arial" w:eastAsia="Comic Sans MS" w:hAnsi="Arial" w:cs="Arial"/>
                <w:sz w:val="18"/>
                <w:szCs w:val="18"/>
              </w:rPr>
            </w:pPr>
          </w:p>
          <w:p w14:paraId="412E8DCF" w14:textId="77777777" w:rsidR="00C64CAB" w:rsidRPr="00F805C5" w:rsidRDefault="00C64CAB" w:rsidP="00065784">
            <w:pPr>
              <w:rPr>
                <w:rFonts w:ascii="Arial" w:eastAsia="Comic Sans MS" w:hAnsi="Arial" w:cs="Arial"/>
                <w:sz w:val="18"/>
                <w:szCs w:val="18"/>
              </w:rPr>
            </w:pPr>
            <w:r w:rsidRPr="00F805C5">
              <w:rPr>
                <w:rFonts w:ascii="Arial" w:eastAsia="Comic Sans MS" w:hAnsi="Arial" w:cs="Arial"/>
                <w:sz w:val="18"/>
                <w:szCs w:val="18"/>
              </w:rPr>
              <w:t xml:space="preserve">Weeks </w:t>
            </w:r>
            <w:r>
              <w:rPr>
                <w:rFonts w:ascii="Arial" w:eastAsia="Comic Sans MS" w:hAnsi="Arial" w:cs="Arial"/>
                <w:sz w:val="18"/>
                <w:szCs w:val="18"/>
              </w:rPr>
              <w:t>31-33</w:t>
            </w:r>
          </w:p>
        </w:tc>
        <w:tc>
          <w:tcPr>
            <w:tcW w:w="7825" w:type="dxa"/>
          </w:tcPr>
          <w:p w14:paraId="35988EB6" w14:textId="77777777" w:rsidR="00C64CAB" w:rsidRPr="004101D9" w:rsidRDefault="00C64CAB"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lastRenderedPageBreak/>
              <w:t xml:space="preserve">Oral examination (demo of your work) </w:t>
            </w:r>
          </w:p>
        </w:tc>
      </w:tr>
    </w:tbl>
    <w:p w14:paraId="02A44D16" w14:textId="77777777" w:rsidR="00381740" w:rsidRPr="00381740" w:rsidRDefault="00381740" w:rsidP="00381740">
      <w:pPr>
        <w:spacing w:after="0" w:line="240" w:lineRule="auto"/>
        <w:rPr>
          <w:rFonts w:ascii="Arial" w:eastAsia="Comic Sans MS" w:hAnsi="Arial" w:cs="Arial"/>
          <w:sz w:val="20"/>
        </w:rPr>
      </w:pPr>
    </w:p>
    <w:p w14:paraId="266A7088" w14:textId="77777777" w:rsidR="00381740" w:rsidRPr="00381740" w:rsidRDefault="00381740" w:rsidP="00381740">
      <w:pPr>
        <w:spacing w:after="0" w:line="240" w:lineRule="auto"/>
        <w:ind w:left="720"/>
        <w:rPr>
          <w:rFonts w:ascii="Arial" w:eastAsia="Comic Sans MS" w:hAnsi="Arial" w:cs="Arial"/>
          <w:sz w:val="20"/>
        </w:rPr>
      </w:pPr>
      <w:r w:rsidRPr="00381740">
        <w:rPr>
          <w:rFonts w:ascii="Arial" w:eastAsia="Comic Sans MS" w:hAnsi="Arial" w:cs="Arial"/>
          <w:sz w:val="20"/>
        </w:rPr>
        <w:t>Students on a BCS accredited course should consult the BCS checklist before completing their project contract, as it includes eight conditions that the project contract should fulfil, such as</w:t>
      </w:r>
    </w:p>
    <w:p w14:paraId="5C6BCA47" w14:textId="4C64CC16" w:rsidR="00381740" w:rsidRPr="00381740" w:rsidRDefault="00381740" w:rsidP="00381740">
      <w:pPr>
        <w:pStyle w:val="ListParagraph"/>
        <w:numPr>
          <w:ilvl w:val="0"/>
          <w:numId w:val="13"/>
        </w:numPr>
        <w:spacing w:after="0" w:line="240" w:lineRule="auto"/>
        <w:rPr>
          <w:rFonts w:ascii="Arial" w:eastAsia="Comic Sans MS" w:hAnsi="Arial" w:cs="Arial"/>
          <w:sz w:val="20"/>
        </w:rPr>
      </w:pPr>
      <w:r w:rsidRPr="00381740">
        <w:rPr>
          <w:rFonts w:ascii="Arial" w:eastAsia="Comic Sans MS" w:hAnsi="Arial" w:cs="Arial"/>
          <w:sz w:val="20"/>
        </w:rPr>
        <w:t>The contract contains an elucidation of the problem, the objectives of the project, and a risk analysis</w:t>
      </w:r>
    </w:p>
    <w:p w14:paraId="2E3BDA77" w14:textId="6CEB66E3" w:rsidR="00381740" w:rsidRPr="00381740" w:rsidRDefault="00381740" w:rsidP="00381740">
      <w:pPr>
        <w:pStyle w:val="ListParagraph"/>
        <w:numPr>
          <w:ilvl w:val="0"/>
          <w:numId w:val="13"/>
        </w:numPr>
        <w:spacing w:after="0" w:line="240" w:lineRule="auto"/>
        <w:rPr>
          <w:rFonts w:ascii="Arial" w:eastAsia="Comic Sans MS" w:hAnsi="Arial" w:cs="Arial"/>
          <w:sz w:val="20"/>
        </w:rPr>
      </w:pPr>
      <w:r w:rsidRPr="00381740">
        <w:rPr>
          <w:rFonts w:ascii="Arial" w:eastAsia="Comic Sans MS" w:hAnsi="Arial" w:cs="Arial"/>
          <w:sz w:val="20"/>
        </w:rPr>
        <w:t>The contract states that the final report will contain a clear description of the stages of the life cycle undertaken</w:t>
      </w:r>
    </w:p>
    <w:p w14:paraId="4938C472" w14:textId="24A25A94" w:rsidR="00381740" w:rsidRPr="00381740" w:rsidRDefault="00381740" w:rsidP="00381740">
      <w:pPr>
        <w:pStyle w:val="ListParagraph"/>
        <w:numPr>
          <w:ilvl w:val="0"/>
          <w:numId w:val="13"/>
        </w:numPr>
        <w:spacing w:after="0" w:line="240" w:lineRule="auto"/>
        <w:rPr>
          <w:rFonts w:ascii="Arial" w:eastAsia="Comic Sans MS" w:hAnsi="Arial" w:cs="Arial"/>
          <w:sz w:val="20"/>
        </w:rPr>
      </w:pPr>
      <w:r w:rsidRPr="00381740">
        <w:rPr>
          <w:rFonts w:ascii="Arial" w:eastAsia="Comic Sans MS" w:hAnsi="Arial" w:cs="Arial"/>
          <w:sz w:val="20"/>
        </w:rPr>
        <w:t>The contract states that the final report will contain a description of how verification and validation were applied</w:t>
      </w:r>
    </w:p>
    <w:p w14:paraId="1C1836C0" w14:textId="28CF6026" w:rsidR="00381740" w:rsidRDefault="00381740" w:rsidP="008115E3">
      <w:pPr>
        <w:spacing w:after="0" w:line="240" w:lineRule="auto"/>
        <w:ind w:left="720"/>
        <w:rPr>
          <w:rFonts w:ascii="Arial" w:eastAsia="Comic Sans MS" w:hAnsi="Arial" w:cs="Arial"/>
          <w:sz w:val="20"/>
        </w:rPr>
      </w:pPr>
      <w:r w:rsidRPr="00381740">
        <w:rPr>
          <w:rFonts w:ascii="Arial" w:eastAsia="Comic Sans MS" w:hAnsi="Arial" w:cs="Arial"/>
          <w:sz w:val="20"/>
        </w:rPr>
        <w:t>Most of these requirements also make sense for other students’ project contracts.”</w:t>
      </w:r>
    </w:p>
    <w:p w14:paraId="36A84DF9" w14:textId="77777777" w:rsidR="008115E3" w:rsidRPr="008115E3" w:rsidRDefault="008115E3" w:rsidP="008115E3">
      <w:pPr>
        <w:spacing w:after="0" w:line="240" w:lineRule="auto"/>
        <w:ind w:left="720"/>
        <w:rPr>
          <w:rFonts w:ascii="Arial" w:eastAsia="Comic Sans MS" w:hAnsi="Arial" w:cs="Arial"/>
          <w:sz w:val="20"/>
        </w:rPr>
      </w:pPr>
    </w:p>
    <w:p w14:paraId="51432DBA" w14:textId="5C2D0B99"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Resources and Constraints</w:t>
      </w:r>
    </w:p>
    <w:p w14:paraId="51432DBB" w14:textId="1A5E4A15"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 xml:space="preserve">A list of any specific resources that the project requires; for </w:t>
      </w:r>
      <w:r w:rsidR="005338AB" w:rsidRPr="00432D4C">
        <w:rPr>
          <w:rFonts w:ascii="Arial" w:eastAsia="Comic Sans MS" w:hAnsi="Arial" w:cs="Arial"/>
          <w:sz w:val="20"/>
        </w:rPr>
        <w:t>example,</w:t>
      </w:r>
      <w:r w:rsidRPr="00432D4C">
        <w:rPr>
          <w:rFonts w:ascii="Arial" w:eastAsia="Comic Sans MS" w:hAnsi="Arial" w:cs="Arial"/>
          <w:sz w:val="20"/>
        </w:rPr>
        <w:t xml:space="preserve"> hardware and software; access to people or organisations.   </w:t>
      </w:r>
    </w:p>
    <w:p w14:paraId="51432DBC" w14:textId="2448D255" w:rsidR="0060595F"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A list of any known constraints, for example availability of certain resources.</w:t>
      </w:r>
    </w:p>
    <w:p w14:paraId="18B9D661" w14:textId="1670780C" w:rsidR="00905BF6" w:rsidRDefault="00905BF6" w:rsidP="0060595F">
      <w:pPr>
        <w:spacing w:after="0" w:line="240" w:lineRule="auto"/>
        <w:ind w:left="720"/>
        <w:rPr>
          <w:rFonts w:ascii="Arial" w:eastAsia="Comic Sans MS" w:hAnsi="Arial" w:cs="Arial"/>
          <w:sz w:val="20"/>
        </w:rPr>
      </w:pPr>
      <w:r>
        <w:rPr>
          <w:rFonts w:ascii="Arial" w:eastAsia="Comic Sans MS" w:hAnsi="Arial" w:cs="Arial"/>
          <w:sz w:val="20"/>
        </w:rPr>
        <w:t>Tooling</w:t>
      </w:r>
    </w:p>
    <w:p w14:paraId="73BA14E9" w14:textId="44C12375" w:rsidR="00905BF6" w:rsidRDefault="00905BF6" w:rsidP="0060595F">
      <w:pPr>
        <w:spacing w:after="0" w:line="240" w:lineRule="auto"/>
        <w:ind w:left="720"/>
        <w:rPr>
          <w:rFonts w:ascii="Arial" w:eastAsia="Comic Sans MS" w:hAnsi="Arial" w:cs="Arial"/>
          <w:sz w:val="20"/>
        </w:rPr>
      </w:pPr>
    </w:p>
    <w:p w14:paraId="407A203D" w14:textId="07F7C75E" w:rsidR="00905BF6" w:rsidRDefault="00905BF6"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 xml:space="preserve">Environment: Visual Studio 2017 – it is supposed to enable usage of </w:t>
      </w:r>
      <w:proofErr w:type="spellStart"/>
      <w:r>
        <w:rPr>
          <w:rFonts w:ascii="Arial" w:eastAsia="Comic Sans MS" w:hAnsi="Arial" w:cs="Arial"/>
          <w:sz w:val="20"/>
        </w:rPr>
        <w:t>MatLab</w:t>
      </w:r>
      <w:proofErr w:type="spellEnd"/>
      <w:r>
        <w:rPr>
          <w:rFonts w:ascii="Arial" w:eastAsia="Comic Sans MS" w:hAnsi="Arial" w:cs="Arial"/>
          <w:sz w:val="20"/>
        </w:rPr>
        <w:t xml:space="preserve"> language</w:t>
      </w:r>
      <w:r w:rsidR="00C64CAB">
        <w:rPr>
          <w:rFonts w:ascii="Arial" w:eastAsia="Comic Sans MS" w:hAnsi="Arial" w:cs="Arial"/>
          <w:sz w:val="20"/>
        </w:rPr>
        <w:t>, Python and C#</w:t>
      </w:r>
      <w:r w:rsidR="006C2BC4">
        <w:rPr>
          <w:rFonts w:ascii="Arial" w:eastAsia="Comic Sans MS" w:hAnsi="Arial" w:cs="Arial"/>
          <w:sz w:val="20"/>
        </w:rPr>
        <w:t>, should allow producing application working well on Windows OS.</w:t>
      </w:r>
    </w:p>
    <w:p w14:paraId="1AC0C691" w14:textId="2C4A0169" w:rsidR="00905BF6" w:rsidRDefault="00905BF6" w:rsidP="00905BF6">
      <w:pPr>
        <w:spacing w:after="0" w:line="240" w:lineRule="auto"/>
        <w:ind w:left="720"/>
        <w:rPr>
          <w:rFonts w:ascii="Arial" w:eastAsia="Comic Sans MS" w:hAnsi="Arial" w:cs="Arial"/>
          <w:sz w:val="20"/>
        </w:rPr>
      </w:pPr>
    </w:p>
    <w:p w14:paraId="2E24D889" w14:textId="035E6AC4" w:rsidR="00905BF6" w:rsidRDefault="00905BF6" w:rsidP="00905BF6">
      <w:pPr>
        <w:spacing w:after="0" w:line="240" w:lineRule="auto"/>
        <w:ind w:left="720"/>
        <w:rPr>
          <w:rFonts w:ascii="Arial" w:eastAsia="Comic Sans MS" w:hAnsi="Arial" w:cs="Arial"/>
          <w:sz w:val="20"/>
        </w:rPr>
      </w:pPr>
      <w:r>
        <w:rPr>
          <w:rFonts w:ascii="Arial" w:eastAsia="Comic Sans MS" w:hAnsi="Arial" w:cs="Arial"/>
          <w:sz w:val="20"/>
        </w:rPr>
        <w:t>Languages:</w:t>
      </w:r>
    </w:p>
    <w:p w14:paraId="5832973A" w14:textId="65B62510" w:rsidR="00905BF6" w:rsidRDefault="00905BF6" w:rsidP="00905BF6">
      <w:pPr>
        <w:spacing w:after="0" w:line="240" w:lineRule="auto"/>
        <w:ind w:left="720"/>
        <w:rPr>
          <w:rFonts w:ascii="Arial" w:eastAsia="Comic Sans MS" w:hAnsi="Arial" w:cs="Arial"/>
          <w:sz w:val="20"/>
        </w:rPr>
      </w:pPr>
    </w:p>
    <w:p w14:paraId="17B8C5A2" w14:textId="7A04C060" w:rsidR="00C64CAB" w:rsidRDefault="00C64CAB" w:rsidP="00C64CAB">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C# as base programming language, ideal for applications working on Windows</w:t>
      </w:r>
      <w:r w:rsidR="006C2BC4">
        <w:rPr>
          <w:rFonts w:ascii="Arial" w:eastAsia="Comic Sans MS" w:hAnsi="Arial" w:cs="Arial"/>
          <w:sz w:val="20"/>
        </w:rPr>
        <w:t>. It will serve as a base language.</w:t>
      </w:r>
    </w:p>
    <w:p w14:paraId="28359133" w14:textId="04D040EF" w:rsidR="00C64CAB" w:rsidRPr="006C2BC4" w:rsidRDefault="00C64CAB" w:rsidP="006C2BC4">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 xml:space="preserve">Perhaps some libraries of Python and </w:t>
      </w:r>
      <w:proofErr w:type="spellStart"/>
      <w:r>
        <w:rPr>
          <w:rFonts w:ascii="Arial" w:eastAsia="Comic Sans MS" w:hAnsi="Arial" w:cs="Arial"/>
          <w:sz w:val="20"/>
        </w:rPr>
        <w:t>MatLab</w:t>
      </w:r>
      <w:proofErr w:type="spellEnd"/>
      <w:r>
        <w:rPr>
          <w:rFonts w:ascii="Arial" w:eastAsia="Comic Sans MS" w:hAnsi="Arial" w:cs="Arial"/>
          <w:sz w:val="20"/>
        </w:rPr>
        <w:t xml:space="preserve"> </w:t>
      </w:r>
      <w:proofErr w:type="gramStart"/>
      <w:r>
        <w:rPr>
          <w:rFonts w:ascii="Arial" w:eastAsia="Comic Sans MS" w:hAnsi="Arial" w:cs="Arial"/>
          <w:sz w:val="20"/>
        </w:rPr>
        <w:t>in order to</w:t>
      </w:r>
      <w:proofErr w:type="gramEnd"/>
      <w:r>
        <w:rPr>
          <w:rFonts w:ascii="Arial" w:eastAsia="Comic Sans MS" w:hAnsi="Arial" w:cs="Arial"/>
          <w:sz w:val="20"/>
        </w:rPr>
        <w:t xml:space="preserve"> make a great use of Machine Learning </w:t>
      </w:r>
      <w:r w:rsidR="00D31268">
        <w:rPr>
          <w:rFonts w:ascii="Arial" w:eastAsia="Comic Sans MS" w:hAnsi="Arial" w:cs="Arial"/>
          <w:sz w:val="20"/>
        </w:rPr>
        <w:t xml:space="preserve">and AI </w:t>
      </w:r>
      <w:r>
        <w:rPr>
          <w:rFonts w:ascii="Arial" w:eastAsia="Comic Sans MS" w:hAnsi="Arial" w:cs="Arial"/>
          <w:sz w:val="20"/>
        </w:rPr>
        <w:t>algorithms</w:t>
      </w:r>
    </w:p>
    <w:p w14:paraId="4805035A" w14:textId="3EE74F5E" w:rsidR="00905BF6" w:rsidRDefault="00905BF6"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 xml:space="preserve">JSON files </w:t>
      </w:r>
      <w:r w:rsidR="00C64CAB">
        <w:rPr>
          <w:rFonts w:ascii="Arial" w:eastAsia="Comic Sans MS" w:hAnsi="Arial" w:cs="Arial"/>
          <w:sz w:val="20"/>
        </w:rPr>
        <w:t>can be used for storing recipes data</w:t>
      </w:r>
    </w:p>
    <w:p w14:paraId="2CB97C89" w14:textId="331D303F" w:rsidR="00905BF6" w:rsidRDefault="00905BF6" w:rsidP="00905BF6">
      <w:pPr>
        <w:spacing w:after="0" w:line="240" w:lineRule="auto"/>
        <w:rPr>
          <w:rFonts w:ascii="Arial" w:eastAsia="Comic Sans MS" w:hAnsi="Arial" w:cs="Arial"/>
          <w:sz w:val="20"/>
        </w:rPr>
      </w:pPr>
    </w:p>
    <w:p w14:paraId="01D0A753" w14:textId="6DA09C74" w:rsidR="00905BF6" w:rsidRDefault="00905BF6" w:rsidP="00905BF6">
      <w:pPr>
        <w:spacing w:after="0" w:line="240" w:lineRule="auto"/>
        <w:ind w:left="720"/>
        <w:rPr>
          <w:rFonts w:ascii="Arial" w:eastAsia="Comic Sans MS" w:hAnsi="Arial" w:cs="Arial"/>
          <w:sz w:val="20"/>
        </w:rPr>
      </w:pPr>
      <w:r>
        <w:rPr>
          <w:rFonts w:ascii="Arial" w:eastAsia="Comic Sans MS" w:hAnsi="Arial" w:cs="Arial"/>
          <w:sz w:val="20"/>
        </w:rPr>
        <w:t>Constraints:</w:t>
      </w:r>
    </w:p>
    <w:p w14:paraId="459EF5B1" w14:textId="6694105D" w:rsidR="00905BF6" w:rsidRDefault="00905BF6"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Time</w:t>
      </w:r>
    </w:p>
    <w:p w14:paraId="53346BF5" w14:textId="78D25BDF" w:rsidR="00905BF6" w:rsidRDefault="00905BF6"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 xml:space="preserve">Data required for creation </w:t>
      </w:r>
      <w:r w:rsidR="00E64FCE">
        <w:rPr>
          <w:rFonts w:ascii="Arial" w:eastAsia="Comic Sans MS" w:hAnsi="Arial" w:cs="Arial"/>
          <w:sz w:val="20"/>
        </w:rPr>
        <w:t xml:space="preserve">of </w:t>
      </w:r>
      <w:r>
        <w:rPr>
          <w:rFonts w:ascii="Arial" w:eastAsia="Comic Sans MS" w:hAnsi="Arial" w:cs="Arial"/>
          <w:sz w:val="20"/>
        </w:rPr>
        <w:t>mini database containing recipes</w:t>
      </w:r>
    </w:p>
    <w:p w14:paraId="391B83E1" w14:textId="20C94DB0" w:rsidR="00C64CAB" w:rsidRDefault="00C64CAB"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Data model which will serve for classification and prediction modelling</w:t>
      </w:r>
    </w:p>
    <w:p w14:paraId="584C8F1A" w14:textId="680650EF" w:rsidR="00905BF6" w:rsidRDefault="00905BF6"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Programming languages compatibility issues if encountered</w:t>
      </w:r>
    </w:p>
    <w:p w14:paraId="555BC1EE" w14:textId="275C8A3D" w:rsidR="00905BF6" w:rsidRPr="006C2BC4" w:rsidRDefault="00905BF6" w:rsidP="006C2BC4">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Personal knowledge of Machine Learning and Artificial Intelligence topics</w:t>
      </w:r>
    </w:p>
    <w:p w14:paraId="253E99D7" w14:textId="77777777" w:rsidR="00905BF6" w:rsidRPr="006C2BC4" w:rsidRDefault="00905BF6" w:rsidP="006C2BC4">
      <w:pPr>
        <w:spacing w:after="0" w:line="240" w:lineRule="auto"/>
        <w:rPr>
          <w:rFonts w:ascii="Arial" w:eastAsia="Comic Sans MS" w:hAnsi="Arial" w:cs="Arial"/>
          <w:sz w:val="20"/>
        </w:rPr>
      </w:pPr>
    </w:p>
    <w:p w14:paraId="4765CBF5" w14:textId="77777777" w:rsidR="002C618D" w:rsidRPr="00432D4C" w:rsidRDefault="002C618D" w:rsidP="0023603B">
      <w:pPr>
        <w:spacing w:after="0" w:line="240" w:lineRule="auto"/>
        <w:rPr>
          <w:rFonts w:ascii="Arial" w:eastAsia="Times New Roman" w:hAnsi="Arial" w:cs="Arial"/>
          <w:b/>
          <w:sz w:val="24"/>
        </w:rPr>
      </w:pPr>
    </w:p>
    <w:p w14:paraId="134F521A" w14:textId="77777777" w:rsidR="006C2BC4" w:rsidRDefault="006C2BC4" w:rsidP="0060595F">
      <w:pPr>
        <w:spacing w:after="0" w:line="240" w:lineRule="auto"/>
        <w:rPr>
          <w:rFonts w:ascii="Arial" w:eastAsia="Times New Roman" w:hAnsi="Arial" w:cs="Arial"/>
          <w:b/>
        </w:rPr>
      </w:pPr>
    </w:p>
    <w:p w14:paraId="51432DBF" w14:textId="23551D3C"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Sources of Information</w:t>
      </w:r>
    </w:p>
    <w:p w14:paraId="51432DC0" w14:textId="77777777" w:rsidR="0060595F" w:rsidRPr="00432D4C" w:rsidRDefault="0060595F" w:rsidP="0060595F">
      <w:pPr>
        <w:spacing w:after="0" w:line="240" w:lineRule="auto"/>
        <w:rPr>
          <w:rFonts w:ascii="Arial" w:eastAsia="Comic Sans MS" w:hAnsi="Arial" w:cs="Arial"/>
          <w:sz w:val="20"/>
        </w:rPr>
      </w:pPr>
      <w:r w:rsidRPr="00432D4C">
        <w:rPr>
          <w:rFonts w:ascii="Arial" w:eastAsia="Comic Sans MS" w:hAnsi="Arial" w:cs="Arial"/>
          <w:sz w:val="24"/>
        </w:rPr>
        <w:tab/>
      </w:r>
      <w:r w:rsidRPr="00432D4C">
        <w:rPr>
          <w:rFonts w:ascii="Arial" w:eastAsia="Comic Sans MS" w:hAnsi="Arial" w:cs="Arial"/>
          <w:sz w:val="20"/>
        </w:rPr>
        <w:t>A list of sources you intend to use.  These could include:</w:t>
      </w:r>
    </w:p>
    <w:p w14:paraId="51432DC1" w14:textId="77777777" w:rsidR="0060595F" w:rsidRPr="00432D4C" w:rsidRDefault="0060595F" w:rsidP="0060595F">
      <w:pPr>
        <w:numPr>
          <w:ilvl w:val="0"/>
          <w:numId w:val="4"/>
        </w:numPr>
        <w:spacing w:after="0" w:line="240" w:lineRule="auto"/>
        <w:ind w:left="1080" w:hanging="360"/>
        <w:rPr>
          <w:rFonts w:ascii="Arial" w:eastAsia="Comic Sans MS" w:hAnsi="Arial" w:cs="Arial"/>
          <w:sz w:val="20"/>
        </w:rPr>
      </w:pPr>
      <w:r w:rsidRPr="00432D4C">
        <w:rPr>
          <w:rFonts w:ascii="Arial" w:eastAsia="Comic Sans MS" w:hAnsi="Arial" w:cs="Arial"/>
          <w:sz w:val="20"/>
        </w:rPr>
        <w:t>Specific books/journals if you already know of them;</w:t>
      </w:r>
    </w:p>
    <w:p w14:paraId="51432DC2" w14:textId="77777777" w:rsidR="0060595F" w:rsidRPr="00432D4C" w:rsidRDefault="0060595F" w:rsidP="0060595F">
      <w:pPr>
        <w:numPr>
          <w:ilvl w:val="0"/>
          <w:numId w:val="4"/>
        </w:numPr>
        <w:spacing w:after="0" w:line="240" w:lineRule="auto"/>
        <w:ind w:left="1080" w:hanging="360"/>
        <w:rPr>
          <w:rFonts w:ascii="Arial" w:eastAsia="Comic Sans MS" w:hAnsi="Arial" w:cs="Arial"/>
          <w:sz w:val="20"/>
        </w:rPr>
      </w:pPr>
      <w:r w:rsidRPr="00432D4C">
        <w:rPr>
          <w:rFonts w:ascii="Arial" w:eastAsia="Comic Sans MS" w:hAnsi="Arial" w:cs="Arial"/>
          <w:sz w:val="20"/>
        </w:rPr>
        <w:t>Library/Internet;</w:t>
      </w:r>
    </w:p>
    <w:p w14:paraId="51432DC3" w14:textId="24300554" w:rsidR="0060595F" w:rsidRDefault="0060595F" w:rsidP="0060595F">
      <w:pPr>
        <w:numPr>
          <w:ilvl w:val="0"/>
          <w:numId w:val="4"/>
        </w:numPr>
        <w:spacing w:after="0" w:line="240" w:lineRule="auto"/>
        <w:ind w:left="1080" w:hanging="360"/>
        <w:rPr>
          <w:rFonts w:ascii="Arial" w:eastAsia="Comic Sans MS" w:hAnsi="Arial" w:cs="Arial"/>
          <w:sz w:val="20"/>
        </w:rPr>
      </w:pPr>
      <w:r w:rsidRPr="00432D4C">
        <w:rPr>
          <w:rFonts w:ascii="Arial" w:eastAsia="Comic Sans MS" w:hAnsi="Arial" w:cs="Arial"/>
          <w:sz w:val="20"/>
        </w:rPr>
        <w:t>Organisations or individuals you intend to contact.</w:t>
      </w:r>
    </w:p>
    <w:p w14:paraId="61491FB6" w14:textId="4D526BCC" w:rsidR="00905BF6" w:rsidRDefault="00905BF6" w:rsidP="00905BF6">
      <w:pPr>
        <w:spacing w:after="0" w:line="240" w:lineRule="auto"/>
        <w:rPr>
          <w:rFonts w:ascii="Arial" w:eastAsia="Comic Sans MS" w:hAnsi="Arial" w:cs="Arial"/>
          <w:sz w:val="20"/>
        </w:rPr>
      </w:pPr>
    </w:p>
    <w:p w14:paraId="6DFE536A" w14:textId="53809D5C" w:rsidR="00905BF6" w:rsidRDefault="00AD21BE" w:rsidP="00F7169B">
      <w:pPr>
        <w:spacing w:after="0" w:line="240" w:lineRule="auto"/>
        <w:ind w:left="720"/>
        <w:rPr>
          <w:rFonts w:ascii="Arial" w:eastAsia="Comic Sans MS" w:hAnsi="Arial" w:cs="Arial"/>
          <w:sz w:val="20"/>
        </w:rPr>
      </w:pPr>
      <w:r>
        <w:rPr>
          <w:rFonts w:ascii="Arial" w:eastAsia="Comic Sans MS" w:hAnsi="Arial" w:cs="Arial"/>
          <w:sz w:val="20"/>
        </w:rPr>
        <w:t>Books:</w:t>
      </w:r>
    </w:p>
    <w:p w14:paraId="0821AFF0" w14:textId="74D9F35A" w:rsidR="00AD21BE" w:rsidRPr="00F7169B" w:rsidRDefault="003F25A5" w:rsidP="00F7169B">
      <w:pPr>
        <w:pStyle w:val="ListParagraph"/>
        <w:numPr>
          <w:ilvl w:val="0"/>
          <w:numId w:val="13"/>
        </w:numPr>
        <w:spacing w:after="0" w:line="240" w:lineRule="auto"/>
        <w:rPr>
          <w:rFonts w:ascii="Arial" w:eastAsia="Comic Sans MS" w:hAnsi="Arial" w:cs="Arial"/>
          <w:sz w:val="20"/>
        </w:rPr>
      </w:pPr>
      <w:r w:rsidRPr="00F7169B">
        <w:rPr>
          <w:rFonts w:ascii="Arial" w:eastAsia="Comic Sans MS" w:hAnsi="Arial" w:cs="Arial"/>
          <w:sz w:val="20"/>
        </w:rPr>
        <w:t>"Python in Data Science”</w:t>
      </w:r>
    </w:p>
    <w:p w14:paraId="09BFAD01" w14:textId="195CA4C1" w:rsidR="003F25A5" w:rsidRDefault="003F25A5" w:rsidP="00AD21BE">
      <w:pPr>
        <w:spacing w:after="0" w:line="240" w:lineRule="auto"/>
        <w:rPr>
          <w:rFonts w:ascii="Arial" w:eastAsia="Comic Sans MS" w:hAnsi="Arial" w:cs="Arial"/>
          <w:sz w:val="20"/>
        </w:rPr>
      </w:pPr>
    </w:p>
    <w:p w14:paraId="12294C18" w14:textId="506027BB" w:rsidR="003F25A5" w:rsidRDefault="003F25A5" w:rsidP="00F7169B">
      <w:pPr>
        <w:spacing w:after="0" w:line="240" w:lineRule="auto"/>
        <w:ind w:left="720"/>
        <w:rPr>
          <w:rFonts w:ascii="Arial" w:eastAsia="Comic Sans MS" w:hAnsi="Arial" w:cs="Arial"/>
          <w:sz w:val="20"/>
        </w:rPr>
      </w:pPr>
      <w:r>
        <w:rPr>
          <w:rFonts w:ascii="Arial" w:eastAsia="Comic Sans MS" w:hAnsi="Arial" w:cs="Arial"/>
          <w:sz w:val="20"/>
        </w:rPr>
        <w:t>Library/Internet</w:t>
      </w:r>
    </w:p>
    <w:p w14:paraId="5E27048A" w14:textId="64943BFE" w:rsidR="003F25A5" w:rsidRDefault="003F25A5" w:rsidP="003F25A5">
      <w:pPr>
        <w:pStyle w:val="ListParagraph"/>
        <w:numPr>
          <w:ilvl w:val="0"/>
          <w:numId w:val="13"/>
        </w:numPr>
        <w:spacing w:after="0" w:line="240" w:lineRule="auto"/>
        <w:rPr>
          <w:rFonts w:ascii="Arial" w:eastAsia="Comic Sans MS" w:hAnsi="Arial" w:cs="Arial"/>
          <w:sz w:val="20"/>
        </w:rPr>
      </w:pPr>
      <w:r w:rsidRPr="00F7169B">
        <w:rPr>
          <w:rFonts w:ascii="Arial" w:eastAsia="Comic Sans MS" w:hAnsi="Arial" w:cs="Arial"/>
          <w:sz w:val="20"/>
        </w:rPr>
        <w:t>Sources available on ACM learning site, conducted by O’Reilly</w:t>
      </w:r>
    </w:p>
    <w:p w14:paraId="25CE6ADF" w14:textId="0439DDA7" w:rsidR="003F25A5" w:rsidRDefault="00B66BBB" w:rsidP="003F25A5">
      <w:pPr>
        <w:pStyle w:val="ListParagraph"/>
        <w:numPr>
          <w:ilvl w:val="0"/>
          <w:numId w:val="13"/>
        </w:numPr>
        <w:spacing w:after="0" w:line="240" w:lineRule="auto"/>
        <w:rPr>
          <w:rFonts w:ascii="Arial" w:eastAsia="Comic Sans MS" w:hAnsi="Arial" w:cs="Arial"/>
          <w:sz w:val="20"/>
        </w:rPr>
      </w:pPr>
      <w:hyperlink r:id="rId10" w:history="1">
        <w:r w:rsidR="003F25A5" w:rsidRPr="00F04949">
          <w:rPr>
            <w:rStyle w:val="Hyperlink"/>
            <w:rFonts w:ascii="Arial" w:eastAsia="Comic Sans MS" w:hAnsi="Arial" w:cs="Arial"/>
            <w:sz w:val="20"/>
          </w:rPr>
          <w:t>https://www.coursera.org/learn/machine-learning/home/welcome</w:t>
        </w:r>
      </w:hyperlink>
    </w:p>
    <w:p w14:paraId="46851A02" w14:textId="3D615470" w:rsidR="003F25A5" w:rsidRDefault="003F25A5" w:rsidP="003F25A5">
      <w:pPr>
        <w:pStyle w:val="ListParagraph"/>
        <w:numPr>
          <w:ilvl w:val="0"/>
          <w:numId w:val="13"/>
        </w:numPr>
        <w:spacing w:after="0" w:line="240" w:lineRule="auto"/>
        <w:rPr>
          <w:rFonts w:ascii="Arial" w:eastAsia="Comic Sans MS" w:hAnsi="Arial" w:cs="Arial"/>
          <w:sz w:val="20"/>
        </w:rPr>
      </w:pPr>
      <w:r>
        <w:rPr>
          <w:rFonts w:ascii="Arial" w:eastAsia="Comic Sans MS" w:hAnsi="Arial" w:cs="Arial"/>
          <w:sz w:val="20"/>
        </w:rPr>
        <w:t>Other courses provided by Coursera</w:t>
      </w:r>
    </w:p>
    <w:p w14:paraId="59F11C09" w14:textId="3E59BC17" w:rsidR="00E64FCE" w:rsidRDefault="00E64FCE" w:rsidP="003F25A5">
      <w:pPr>
        <w:pStyle w:val="ListParagraph"/>
        <w:numPr>
          <w:ilvl w:val="0"/>
          <w:numId w:val="13"/>
        </w:numPr>
        <w:spacing w:after="0" w:line="240" w:lineRule="auto"/>
        <w:rPr>
          <w:rFonts w:ascii="Arial" w:eastAsia="Comic Sans MS" w:hAnsi="Arial" w:cs="Arial"/>
          <w:sz w:val="20"/>
        </w:rPr>
      </w:pPr>
      <w:r>
        <w:rPr>
          <w:rFonts w:ascii="Arial" w:eastAsia="Comic Sans MS" w:hAnsi="Arial" w:cs="Arial"/>
          <w:sz w:val="20"/>
        </w:rPr>
        <w:t>Scientific journals about healthy life style and nutrition</w:t>
      </w:r>
    </w:p>
    <w:p w14:paraId="5FD5B057" w14:textId="5D3C9141" w:rsidR="003F25A5" w:rsidRDefault="003F25A5" w:rsidP="003F25A5">
      <w:pPr>
        <w:spacing w:after="0" w:line="240" w:lineRule="auto"/>
        <w:rPr>
          <w:rFonts w:ascii="Arial" w:eastAsia="Comic Sans MS" w:hAnsi="Arial" w:cs="Arial"/>
          <w:sz w:val="20"/>
        </w:rPr>
      </w:pPr>
    </w:p>
    <w:p w14:paraId="779D4247" w14:textId="69395F9E" w:rsidR="003F25A5" w:rsidRDefault="003F25A5" w:rsidP="00F7169B">
      <w:pPr>
        <w:spacing w:after="0" w:line="240" w:lineRule="auto"/>
        <w:ind w:firstLine="720"/>
        <w:rPr>
          <w:rFonts w:ascii="Arial" w:eastAsia="Comic Sans MS" w:hAnsi="Arial" w:cs="Arial"/>
          <w:sz w:val="20"/>
        </w:rPr>
      </w:pPr>
      <w:r>
        <w:rPr>
          <w:rFonts w:ascii="Arial" w:eastAsia="Comic Sans MS" w:hAnsi="Arial" w:cs="Arial"/>
          <w:sz w:val="20"/>
        </w:rPr>
        <w:t>Organisations or individuals:</w:t>
      </w:r>
    </w:p>
    <w:p w14:paraId="30DE1335" w14:textId="0B89395E" w:rsidR="003F25A5" w:rsidRPr="00F7169B" w:rsidRDefault="003F25A5" w:rsidP="00F7169B">
      <w:pPr>
        <w:pStyle w:val="ListParagraph"/>
        <w:numPr>
          <w:ilvl w:val="0"/>
          <w:numId w:val="13"/>
        </w:numPr>
        <w:spacing w:after="0" w:line="240" w:lineRule="auto"/>
        <w:rPr>
          <w:rFonts w:ascii="Arial" w:eastAsia="Comic Sans MS" w:hAnsi="Arial" w:cs="Arial"/>
          <w:sz w:val="20"/>
        </w:rPr>
      </w:pPr>
      <w:r>
        <w:rPr>
          <w:rFonts w:ascii="Arial" w:eastAsia="Comic Sans MS" w:hAnsi="Arial" w:cs="Arial"/>
          <w:sz w:val="20"/>
        </w:rPr>
        <w:t>To be agreed</w:t>
      </w:r>
    </w:p>
    <w:p w14:paraId="2B71CA2C" w14:textId="77777777" w:rsidR="002C618D" w:rsidRPr="00432D4C" w:rsidRDefault="002C618D" w:rsidP="0060595F">
      <w:pPr>
        <w:spacing w:after="0" w:line="240" w:lineRule="auto"/>
        <w:rPr>
          <w:rFonts w:ascii="Arial" w:eastAsia="Times New Roman" w:hAnsi="Arial" w:cs="Arial"/>
          <w:b/>
          <w:sz w:val="24"/>
        </w:rPr>
      </w:pPr>
    </w:p>
    <w:p w14:paraId="51432DC6" w14:textId="1D8D1E9D" w:rsidR="005433E0" w:rsidRPr="00432D4C" w:rsidRDefault="005433E0" w:rsidP="0060595F">
      <w:pPr>
        <w:spacing w:after="0" w:line="240" w:lineRule="auto"/>
        <w:rPr>
          <w:rFonts w:ascii="Arial" w:eastAsia="Times New Roman" w:hAnsi="Arial" w:cs="Arial"/>
          <w:b/>
        </w:rPr>
      </w:pPr>
      <w:r w:rsidRPr="00432D4C">
        <w:rPr>
          <w:rFonts w:ascii="Arial" w:eastAsia="Times New Roman" w:hAnsi="Arial" w:cs="Arial"/>
          <w:b/>
        </w:rPr>
        <w:t>Risk Analysis</w:t>
      </w:r>
    </w:p>
    <w:p w14:paraId="51432DC7" w14:textId="2A6A787B" w:rsidR="005433E0" w:rsidRDefault="005433E0" w:rsidP="0060595F">
      <w:pPr>
        <w:spacing w:after="0" w:line="240" w:lineRule="auto"/>
        <w:rPr>
          <w:rFonts w:ascii="Arial" w:eastAsia="Times New Roman" w:hAnsi="Arial" w:cs="Arial"/>
          <w:sz w:val="20"/>
          <w:szCs w:val="20"/>
        </w:rPr>
      </w:pPr>
      <w:r w:rsidRPr="00432D4C">
        <w:rPr>
          <w:rFonts w:ascii="Arial" w:eastAsia="Times New Roman" w:hAnsi="Arial" w:cs="Arial"/>
        </w:rPr>
        <w:tab/>
      </w:r>
      <w:r w:rsidRPr="00432D4C">
        <w:rPr>
          <w:rFonts w:ascii="Arial" w:eastAsia="Times New Roman" w:hAnsi="Arial" w:cs="Arial"/>
          <w:sz w:val="20"/>
          <w:szCs w:val="20"/>
        </w:rPr>
        <w:t>What could endanger your project</w:t>
      </w:r>
      <w:r w:rsidRPr="00432D4C">
        <w:rPr>
          <w:rFonts w:ascii="Arial" w:eastAsia="Times New Roman" w:hAnsi="Arial" w:cs="Arial"/>
        </w:rPr>
        <w:t>,</w:t>
      </w:r>
      <w:r w:rsidRPr="00432D4C">
        <w:rPr>
          <w:rFonts w:ascii="Arial" w:eastAsia="Times New Roman" w:hAnsi="Arial" w:cs="Arial"/>
          <w:sz w:val="20"/>
          <w:szCs w:val="20"/>
        </w:rPr>
        <w:t xml:space="preserve"> what will you do if it happens</w:t>
      </w:r>
      <w:r w:rsidR="002C618D">
        <w:rPr>
          <w:rFonts w:ascii="Arial" w:eastAsia="Times New Roman" w:hAnsi="Arial" w:cs="Arial"/>
          <w:sz w:val="20"/>
          <w:szCs w:val="20"/>
        </w:rPr>
        <w:t>.</w:t>
      </w:r>
    </w:p>
    <w:p w14:paraId="519CDC67" w14:textId="09C02D78" w:rsidR="003F25A5" w:rsidRDefault="003F25A5" w:rsidP="0060595F">
      <w:pPr>
        <w:spacing w:after="0" w:line="240" w:lineRule="auto"/>
        <w:rPr>
          <w:rFonts w:ascii="Arial" w:eastAsia="Times New Roman" w:hAnsi="Arial" w:cs="Arial"/>
          <w:sz w:val="20"/>
          <w:szCs w:val="20"/>
        </w:rPr>
      </w:pPr>
    </w:p>
    <w:p w14:paraId="3CAD6318" w14:textId="77777777" w:rsidR="00045AA7" w:rsidRDefault="00C64CAB" w:rsidP="00C64CAB">
      <w:pPr>
        <w:spacing w:after="0" w:line="240" w:lineRule="auto"/>
        <w:rPr>
          <w:rFonts w:ascii="Arial" w:eastAsia="Times New Roman" w:hAnsi="Arial" w:cs="Arial"/>
          <w:sz w:val="20"/>
          <w:szCs w:val="20"/>
        </w:rPr>
      </w:pPr>
      <w:r w:rsidRPr="00045AA7">
        <w:rPr>
          <w:rFonts w:ascii="Arial" w:eastAsia="Times New Roman" w:hAnsi="Arial" w:cs="Arial"/>
          <w:sz w:val="20"/>
          <w:szCs w:val="20"/>
        </w:rPr>
        <w:t xml:space="preserve">1. Limited time for building application. SOLUTION: Planning </w:t>
      </w:r>
      <w:r w:rsidR="00D31268">
        <w:rPr>
          <w:rFonts w:ascii="Arial" w:eastAsia="Times New Roman" w:hAnsi="Arial" w:cs="Arial"/>
          <w:sz w:val="20"/>
          <w:szCs w:val="20"/>
        </w:rPr>
        <w:t xml:space="preserve">work </w:t>
      </w:r>
      <w:r w:rsidRPr="00045AA7">
        <w:rPr>
          <w:rFonts w:ascii="Arial" w:eastAsia="Times New Roman" w:hAnsi="Arial" w:cs="Arial"/>
          <w:sz w:val="20"/>
          <w:szCs w:val="20"/>
        </w:rPr>
        <w:t>u</w:t>
      </w:r>
      <w:r>
        <w:rPr>
          <w:rFonts w:ascii="Arial" w:eastAsia="Times New Roman" w:hAnsi="Arial" w:cs="Arial"/>
          <w:sz w:val="20"/>
          <w:szCs w:val="20"/>
        </w:rPr>
        <w:t>p front.</w:t>
      </w:r>
    </w:p>
    <w:p w14:paraId="0E51FFC7" w14:textId="478B0E38" w:rsidR="00C64CAB" w:rsidRDefault="00C64CAB" w:rsidP="00C64CAB">
      <w:pPr>
        <w:spacing w:after="0" w:line="240" w:lineRule="auto"/>
        <w:rPr>
          <w:rFonts w:ascii="Arial" w:eastAsia="Times New Roman" w:hAnsi="Arial" w:cs="Arial"/>
          <w:sz w:val="20"/>
          <w:szCs w:val="20"/>
        </w:rPr>
      </w:pPr>
      <w:r>
        <w:rPr>
          <w:rFonts w:ascii="Arial" w:eastAsia="Times New Roman" w:hAnsi="Arial" w:cs="Arial"/>
          <w:sz w:val="20"/>
          <w:szCs w:val="20"/>
        </w:rPr>
        <w:t xml:space="preserve">2. </w:t>
      </w:r>
      <w:r w:rsidR="00D31268">
        <w:rPr>
          <w:rFonts w:ascii="Arial" w:eastAsia="Times New Roman" w:hAnsi="Arial" w:cs="Arial"/>
          <w:sz w:val="20"/>
          <w:szCs w:val="20"/>
        </w:rPr>
        <w:t xml:space="preserve">Languages - for this application as best choice C# as base language has been selected. C# language seems to be the most compatible with Windows OS. </w:t>
      </w:r>
      <w:proofErr w:type="gramStart"/>
      <w:r w:rsidR="00D31268">
        <w:rPr>
          <w:rFonts w:ascii="Arial" w:eastAsia="Times New Roman" w:hAnsi="Arial" w:cs="Arial"/>
          <w:sz w:val="20"/>
          <w:szCs w:val="20"/>
        </w:rPr>
        <w:t>In order to</w:t>
      </w:r>
      <w:proofErr w:type="gramEnd"/>
      <w:r w:rsidR="00D31268">
        <w:rPr>
          <w:rFonts w:ascii="Arial" w:eastAsia="Times New Roman" w:hAnsi="Arial" w:cs="Arial"/>
          <w:sz w:val="20"/>
          <w:szCs w:val="20"/>
        </w:rPr>
        <w:t xml:space="preserve"> use Machine Learning and AI libraries Python and </w:t>
      </w:r>
      <w:proofErr w:type="spellStart"/>
      <w:r w:rsidR="00D31268">
        <w:rPr>
          <w:rFonts w:ascii="Arial" w:eastAsia="Times New Roman" w:hAnsi="Arial" w:cs="Arial"/>
          <w:sz w:val="20"/>
          <w:szCs w:val="20"/>
        </w:rPr>
        <w:t>MatLab</w:t>
      </w:r>
      <w:proofErr w:type="spellEnd"/>
      <w:r w:rsidR="00D31268">
        <w:rPr>
          <w:rFonts w:ascii="Arial" w:eastAsia="Times New Roman" w:hAnsi="Arial" w:cs="Arial"/>
          <w:sz w:val="20"/>
          <w:szCs w:val="20"/>
        </w:rPr>
        <w:t xml:space="preserve"> are intended to use. Visual Studio 2017 has been selected as working environment due to compatibility with Windows OS. The risk lies in integration of these languages in one application. SOLUTION: use of extensive libraries may be required.</w:t>
      </w:r>
    </w:p>
    <w:p w14:paraId="59537D97" w14:textId="046E97E4" w:rsidR="00D31268" w:rsidRDefault="00D31268" w:rsidP="00C64CAB">
      <w:pPr>
        <w:spacing w:after="0" w:line="240" w:lineRule="auto"/>
        <w:rPr>
          <w:rFonts w:ascii="Arial" w:eastAsia="Times New Roman" w:hAnsi="Arial" w:cs="Arial"/>
          <w:sz w:val="20"/>
          <w:szCs w:val="20"/>
        </w:rPr>
      </w:pPr>
      <w:r>
        <w:rPr>
          <w:rFonts w:ascii="Arial" w:eastAsia="Times New Roman" w:hAnsi="Arial" w:cs="Arial"/>
          <w:sz w:val="20"/>
          <w:szCs w:val="20"/>
        </w:rPr>
        <w:t>3. Project will require substantial amount of data, such as set of recipes, data required for classification and prediction. SOLUTION: use of JSON files for storing information important for appropriate working of the application. JSON files are light weight and do not require to be stored in web-based databases.</w:t>
      </w:r>
    </w:p>
    <w:p w14:paraId="21C5B8A2" w14:textId="27F4AD25" w:rsidR="00096488" w:rsidRDefault="00096488" w:rsidP="00C64CAB">
      <w:pPr>
        <w:spacing w:after="0" w:line="240" w:lineRule="auto"/>
        <w:rPr>
          <w:rFonts w:ascii="Arial" w:eastAsia="Times New Roman" w:hAnsi="Arial" w:cs="Arial"/>
          <w:sz w:val="20"/>
          <w:szCs w:val="20"/>
        </w:rPr>
      </w:pPr>
      <w:r>
        <w:rPr>
          <w:rFonts w:ascii="Arial" w:eastAsia="Times New Roman" w:hAnsi="Arial" w:cs="Arial"/>
          <w:sz w:val="20"/>
          <w:szCs w:val="20"/>
        </w:rPr>
        <w:t xml:space="preserve">4. Project will require some type of data </w:t>
      </w:r>
      <w:proofErr w:type="gramStart"/>
      <w:r>
        <w:rPr>
          <w:rFonts w:ascii="Arial" w:eastAsia="Times New Roman" w:hAnsi="Arial" w:cs="Arial"/>
          <w:sz w:val="20"/>
          <w:szCs w:val="20"/>
        </w:rPr>
        <w:t>in order to</w:t>
      </w:r>
      <w:proofErr w:type="gramEnd"/>
      <w:r>
        <w:rPr>
          <w:rFonts w:ascii="Arial" w:eastAsia="Times New Roman" w:hAnsi="Arial" w:cs="Arial"/>
          <w:sz w:val="20"/>
          <w:szCs w:val="20"/>
        </w:rPr>
        <w:t xml:space="preserve"> perform simple classification and prediction modelling. SOLUTION: reuse existing and open source data or create own data.</w:t>
      </w:r>
    </w:p>
    <w:p w14:paraId="1153D797" w14:textId="5891E3A1" w:rsidR="00045AA7" w:rsidRPr="00DB2FFD" w:rsidRDefault="00096488" w:rsidP="00045AA7">
      <w:pPr>
        <w:spacing w:after="0" w:line="240" w:lineRule="auto"/>
        <w:rPr>
          <w:rFonts w:ascii="Arial" w:eastAsia="Times New Roman" w:hAnsi="Arial" w:cs="Arial"/>
          <w:sz w:val="20"/>
          <w:szCs w:val="20"/>
        </w:rPr>
      </w:pPr>
      <w:r>
        <w:rPr>
          <w:rFonts w:ascii="Arial" w:eastAsia="Times New Roman" w:hAnsi="Arial" w:cs="Arial"/>
          <w:sz w:val="20"/>
          <w:szCs w:val="20"/>
        </w:rPr>
        <w:t>5</w:t>
      </w:r>
      <w:r w:rsidR="00045AA7">
        <w:rPr>
          <w:rFonts w:ascii="Arial" w:eastAsia="Times New Roman" w:hAnsi="Arial" w:cs="Arial"/>
          <w:sz w:val="20"/>
          <w:szCs w:val="20"/>
        </w:rPr>
        <w:t>. Project may require introducing some changes to initial plan due to its feasibility. For example, instead of using JSON files for storing data it may appear that using any SQL database may be more beneficial. SOLUTION: recording lessons learnt for better referencing.</w:t>
      </w:r>
    </w:p>
    <w:p w14:paraId="042085B1" w14:textId="27ED044D" w:rsidR="00C64CAB" w:rsidRPr="00DB2FFD" w:rsidRDefault="00C64CAB" w:rsidP="00DB2FFD">
      <w:pPr>
        <w:pStyle w:val="ListParagraph"/>
        <w:spacing w:after="0" w:line="240" w:lineRule="auto"/>
        <w:rPr>
          <w:rFonts w:ascii="Arial" w:eastAsia="Times New Roman" w:hAnsi="Arial" w:cs="Arial"/>
          <w:sz w:val="20"/>
          <w:szCs w:val="20"/>
        </w:rPr>
      </w:pPr>
    </w:p>
    <w:p w14:paraId="51432DC8" w14:textId="5EA4EE1D" w:rsidR="005433E0" w:rsidRPr="00432D4C" w:rsidRDefault="005433E0" w:rsidP="0060595F">
      <w:pPr>
        <w:spacing w:after="0" w:line="240" w:lineRule="auto"/>
        <w:rPr>
          <w:rFonts w:ascii="Arial" w:eastAsia="Times New Roman" w:hAnsi="Arial" w:cs="Arial"/>
        </w:rPr>
      </w:pPr>
    </w:p>
    <w:p w14:paraId="51432DCA" w14:textId="49DC31E5"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Schedule of Activities</w:t>
      </w:r>
    </w:p>
    <w:p w14:paraId="51432DCB" w14:textId="57AC2F46" w:rsidR="0060595F"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 xml:space="preserve">Having defined the tasks to be undertaken in the list of objectives, you need to prepare a Project Plan to show how you intend to carry </w:t>
      </w:r>
      <w:r w:rsidR="00CF6003" w:rsidRPr="00432D4C">
        <w:rPr>
          <w:rFonts w:ascii="Arial" w:eastAsia="Comic Sans MS" w:hAnsi="Arial" w:cs="Arial"/>
          <w:sz w:val="20"/>
        </w:rPr>
        <w:t xml:space="preserve">them out: </w:t>
      </w:r>
      <w:r w:rsidR="005433E0" w:rsidRPr="00432D4C">
        <w:rPr>
          <w:rFonts w:ascii="Arial" w:eastAsia="Comic Sans MS" w:hAnsi="Arial" w:cs="Arial"/>
          <w:sz w:val="20"/>
        </w:rPr>
        <w:t xml:space="preserve"> You may find it helpful to draw up a critical path diagram before drawing a </w:t>
      </w:r>
      <w:r w:rsidR="00F84EA2" w:rsidRPr="00432D4C">
        <w:rPr>
          <w:rFonts w:ascii="Arial" w:eastAsia="Comic Sans MS" w:hAnsi="Arial" w:cs="Arial"/>
          <w:sz w:val="20"/>
        </w:rPr>
        <w:t>Gantt</w:t>
      </w:r>
      <w:r w:rsidR="005433E0" w:rsidRPr="00432D4C">
        <w:rPr>
          <w:rFonts w:ascii="Arial" w:eastAsia="Comic Sans MS" w:hAnsi="Arial" w:cs="Arial"/>
          <w:sz w:val="20"/>
        </w:rPr>
        <w:t xml:space="preserve"> chart.</w:t>
      </w:r>
    </w:p>
    <w:p w14:paraId="76E23390" w14:textId="77777777" w:rsidR="00B85ED3" w:rsidRDefault="00B85ED3" w:rsidP="00DB2FFD">
      <w:pPr>
        <w:spacing w:after="0" w:line="240" w:lineRule="auto"/>
        <w:rPr>
          <w:rFonts w:ascii="Arial" w:eastAsia="Comic Sans MS" w:hAnsi="Arial" w:cs="Arial"/>
          <w:sz w:val="20"/>
        </w:rPr>
      </w:pPr>
    </w:p>
    <w:p w14:paraId="285588E7" w14:textId="7471C5C1" w:rsidR="00026062" w:rsidRDefault="00026062" w:rsidP="00026062">
      <w:pPr>
        <w:spacing w:after="0" w:line="240" w:lineRule="auto"/>
        <w:ind w:left="720"/>
        <w:rPr>
          <w:rFonts w:ascii="Arial" w:eastAsia="Comic Sans MS" w:hAnsi="Arial" w:cs="Arial"/>
          <w:sz w:val="20"/>
        </w:rPr>
      </w:pPr>
    </w:p>
    <w:p w14:paraId="1DC382B6" w14:textId="028AAA5F" w:rsidR="00026062" w:rsidRDefault="00026062" w:rsidP="00026062">
      <w:pPr>
        <w:spacing w:after="0" w:line="240" w:lineRule="auto"/>
        <w:ind w:left="720"/>
        <w:rPr>
          <w:rFonts w:ascii="Arial" w:eastAsia="Comic Sans MS" w:hAnsi="Arial" w:cs="Arial"/>
          <w:sz w:val="20"/>
        </w:rPr>
      </w:pPr>
    </w:p>
    <w:p w14:paraId="1CB69D4F" w14:textId="183E2E53" w:rsidR="0088034F" w:rsidRDefault="0088034F" w:rsidP="00026062">
      <w:pPr>
        <w:spacing w:after="0" w:line="240" w:lineRule="auto"/>
        <w:ind w:left="720"/>
        <w:rPr>
          <w:rFonts w:ascii="Arial" w:eastAsia="Comic Sans MS" w:hAnsi="Arial" w:cs="Arial"/>
          <w:sz w:val="20"/>
        </w:rPr>
      </w:pPr>
      <w:r>
        <w:rPr>
          <w:rFonts w:ascii="Arial" w:eastAsia="Comic Sans MS" w:hAnsi="Arial" w:cs="Arial"/>
          <w:sz w:val="20"/>
        </w:rPr>
        <w:t>Plan for this project in form of Gantt Chart can be found below</w:t>
      </w:r>
      <w:r w:rsidR="00DB2FFD">
        <w:rPr>
          <w:rFonts w:ascii="Arial" w:eastAsia="Comic Sans MS" w:hAnsi="Arial" w:cs="Arial"/>
          <w:sz w:val="20"/>
        </w:rPr>
        <w:t>.</w:t>
      </w:r>
    </w:p>
    <w:p w14:paraId="68119D74" w14:textId="2CAFF484" w:rsidR="00026062" w:rsidRDefault="00026062" w:rsidP="00DB2FFD">
      <w:pPr>
        <w:spacing w:after="0" w:line="240" w:lineRule="auto"/>
        <w:rPr>
          <w:rFonts w:ascii="Arial" w:eastAsia="Comic Sans MS" w:hAnsi="Arial" w:cs="Arial"/>
          <w:sz w:val="20"/>
        </w:rPr>
      </w:pPr>
    </w:p>
    <w:p w14:paraId="7544438B" w14:textId="56E0124C" w:rsidR="00DB2FFD" w:rsidRDefault="00DB2FFD" w:rsidP="00DB2FFD">
      <w:pPr>
        <w:spacing w:after="0" w:line="240" w:lineRule="auto"/>
        <w:rPr>
          <w:rFonts w:ascii="Arial" w:eastAsia="Comic Sans MS" w:hAnsi="Arial" w:cs="Arial"/>
          <w:sz w:val="20"/>
        </w:rPr>
      </w:pPr>
    </w:p>
    <w:p w14:paraId="6D2ACF8A" w14:textId="1E68CA7C" w:rsidR="00DB2FFD" w:rsidRDefault="00DB2FFD" w:rsidP="00DB2FFD">
      <w:pPr>
        <w:spacing w:after="0" w:line="240" w:lineRule="auto"/>
        <w:rPr>
          <w:rFonts w:ascii="Arial" w:eastAsia="Comic Sans MS" w:hAnsi="Arial" w:cs="Arial"/>
          <w:sz w:val="20"/>
        </w:rPr>
      </w:pPr>
    </w:p>
    <w:p w14:paraId="352CB982" w14:textId="0FD58E7D" w:rsidR="00DB2FFD" w:rsidRDefault="00DB2FFD" w:rsidP="00DB2FFD">
      <w:pPr>
        <w:spacing w:after="0" w:line="240" w:lineRule="auto"/>
        <w:rPr>
          <w:rFonts w:ascii="Arial" w:eastAsia="Comic Sans MS" w:hAnsi="Arial" w:cs="Arial"/>
          <w:sz w:val="20"/>
        </w:rPr>
      </w:pPr>
    </w:p>
    <w:p w14:paraId="0EC81839" w14:textId="2D55E8C6" w:rsidR="00DB2FFD" w:rsidRDefault="00DB2FFD" w:rsidP="00DB2FFD">
      <w:pPr>
        <w:spacing w:after="0" w:line="240" w:lineRule="auto"/>
        <w:rPr>
          <w:rFonts w:ascii="Arial" w:eastAsia="Comic Sans MS" w:hAnsi="Arial" w:cs="Arial"/>
          <w:sz w:val="20"/>
        </w:rPr>
      </w:pPr>
    </w:p>
    <w:p w14:paraId="53CFB1E5" w14:textId="2F90AE39" w:rsidR="00DB2FFD" w:rsidRDefault="00DB2FFD" w:rsidP="00DB2FFD">
      <w:pPr>
        <w:spacing w:after="0" w:line="240" w:lineRule="auto"/>
        <w:rPr>
          <w:rFonts w:ascii="Arial" w:eastAsia="Comic Sans MS" w:hAnsi="Arial" w:cs="Arial"/>
          <w:sz w:val="20"/>
        </w:rPr>
      </w:pPr>
      <w:r>
        <w:rPr>
          <w:rFonts w:ascii="Arial" w:eastAsia="Comic Sans MS" w:hAnsi="Arial" w:cs="Arial"/>
          <w:noProof/>
          <w:sz w:val="20"/>
        </w:rPr>
        <w:drawing>
          <wp:inline distT="0" distB="0" distL="0" distR="0" wp14:anchorId="5C789D04" wp14:editId="1FE7D9BD">
            <wp:extent cx="6413672" cy="3192145"/>
            <wp:effectExtent l="152400" t="152400" r="368300" b="370205"/>
            <wp:docPr id="2" name="Picture 2" descr="A screenshot of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 chart.PNG"/>
                    <pic:cNvPicPr/>
                  </pic:nvPicPr>
                  <pic:blipFill>
                    <a:blip r:embed="rId11"/>
                    <a:stretch>
                      <a:fillRect/>
                    </a:stretch>
                  </pic:blipFill>
                  <pic:spPr>
                    <a:xfrm>
                      <a:off x="0" y="0"/>
                      <a:ext cx="6484757" cy="3227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FCDC61B" w14:textId="0BD9E752" w:rsidR="00026062" w:rsidRDefault="00713409" w:rsidP="00026062">
      <w:pPr>
        <w:spacing w:after="0" w:line="240" w:lineRule="auto"/>
        <w:ind w:left="720"/>
        <w:rPr>
          <w:rFonts w:ascii="Arial" w:eastAsia="Comic Sans MS" w:hAnsi="Arial" w:cs="Arial"/>
          <w:sz w:val="20"/>
        </w:rPr>
      </w:pPr>
      <w:bookmarkStart w:id="4" w:name="_GoBack"/>
      <w:r>
        <w:rPr>
          <w:rFonts w:ascii="Arial" w:eastAsia="Comic Sans MS" w:hAnsi="Arial" w:cs="Arial"/>
          <w:noProof/>
          <w:sz w:val="20"/>
        </w:rPr>
        <w:lastRenderedPageBreak/>
        <w:drawing>
          <wp:inline distT="0" distB="0" distL="0" distR="0" wp14:anchorId="418BE305" wp14:editId="72DB6C12">
            <wp:extent cx="5731510" cy="2916555"/>
            <wp:effectExtent l="0" t="0" r="2540" b="0"/>
            <wp:docPr id="1" name="Picture 1" descr="A picture containing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edGChart.PNG"/>
                    <pic:cNvPicPr/>
                  </pic:nvPicPr>
                  <pic:blipFill>
                    <a:blip r:embed="rId12"/>
                    <a:stretch>
                      <a:fillRect/>
                    </a:stretch>
                  </pic:blipFill>
                  <pic:spPr>
                    <a:xfrm>
                      <a:off x="0" y="0"/>
                      <a:ext cx="5731510" cy="2916555"/>
                    </a:xfrm>
                    <a:prstGeom prst="rect">
                      <a:avLst/>
                    </a:prstGeom>
                  </pic:spPr>
                </pic:pic>
              </a:graphicData>
            </a:graphic>
          </wp:inline>
        </w:drawing>
      </w:r>
      <w:bookmarkEnd w:id="4"/>
    </w:p>
    <w:p w14:paraId="5D5A1115" w14:textId="3BD8133F" w:rsidR="0084309B" w:rsidRDefault="0084309B" w:rsidP="0084309B">
      <w:pPr>
        <w:spacing w:after="0" w:line="240" w:lineRule="auto"/>
        <w:rPr>
          <w:rFonts w:ascii="Arial" w:eastAsia="Comic Sans MS" w:hAnsi="Arial" w:cs="Arial"/>
          <w:sz w:val="20"/>
        </w:rPr>
      </w:pPr>
    </w:p>
    <w:p w14:paraId="6B671DB8" w14:textId="121E3A51" w:rsidR="0084309B" w:rsidRPr="00DB2FFD" w:rsidRDefault="0084309B" w:rsidP="00DB2FFD">
      <w:pPr>
        <w:spacing w:after="0" w:line="240" w:lineRule="auto"/>
        <w:rPr>
          <w:rFonts w:ascii="Arial" w:eastAsia="Comic Sans MS" w:hAnsi="Arial" w:cs="Arial"/>
          <w:sz w:val="20"/>
        </w:rPr>
      </w:pPr>
      <w:r>
        <w:rPr>
          <w:rFonts w:ascii="Arial" w:eastAsia="Comic Sans MS" w:hAnsi="Arial" w:cs="Arial"/>
          <w:sz w:val="20"/>
        </w:rPr>
        <w:tab/>
      </w:r>
      <w:bookmarkStart w:id="5" w:name="_MON_1601292573"/>
      <w:bookmarkEnd w:id="5"/>
    </w:p>
    <w:p w14:paraId="338BF99C" w14:textId="7D299177" w:rsidR="00026062" w:rsidRDefault="00026062" w:rsidP="00DB2FFD">
      <w:pPr>
        <w:pStyle w:val="ListParagraph"/>
        <w:spacing w:after="0" w:line="240" w:lineRule="auto"/>
        <w:ind w:left="1080"/>
        <w:rPr>
          <w:rFonts w:ascii="Arial" w:eastAsia="Comic Sans MS" w:hAnsi="Arial" w:cs="Arial"/>
          <w:sz w:val="20"/>
        </w:rPr>
      </w:pPr>
    </w:p>
    <w:p w14:paraId="51432DCC" w14:textId="77777777" w:rsidR="0060595F" w:rsidRPr="00432D4C" w:rsidRDefault="0060595F" w:rsidP="0060595F">
      <w:pPr>
        <w:spacing w:after="0" w:line="240" w:lineRule="auto"/>
        <w:rPr>
          <w:rFonts w:ascii="Arial" w:eastAsia="Comic Sans MS" w:hAnsi="Arial" w:cs="Arial"/>
          <w:sz w:val="20"/>
        </w:rPr>
      </w:pPr>
    </w:p>
    <w:p w14:paraId="51432DCD" w14:textId="77777777" w:rsidR="00020D8F" w:rsidRPr="00432D4C" w:rsidRDefault="00020D8F" w:rsidP="0060595F">
      <w:pPr>
        <w:spacing w:after="0" w:line="240" w:lineRule="auto"/>
        <w:rPr>
          <w:rFonts w:ascii="Arial" w:eastAsia="Comic Sans MS" w:hAnsi="Arial" w:cs="Arial"/>
          <w:sz w:val="20"/>
        </w:rPr>
      </w:pPr>
    </w:p>
    <w:p w14:paraId="51432DCE" w14:textId="23898BD9"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Student</w:t>
      </w:r>
      <w:r w:rsidR="0042600E">
        <w:rPr>
          <w:rFonts w:ascii="Arial" w:eastAsia="Times New Roman" w:hAnsi="Arial" w:cs="Arial"/>
          <w:b/>
        </w:rPr>
        <w:t xml:space="preserve"> Judyta </w:t>
      </w:r>
      <w:proofErr w:type="spellStart"/>
      <w:r w:rsidR="0042600E">
        <w:rPr>
          <w:rFonts w:ascii="Arial" w:eastAsia="Times New Roman" w:hAnsi="Arial" w:cs="Arial"/>
          <w:b/>
        </w:rPr>
        <w:t>Dabek</w:t>
      </w:r>
      <w:proofErr w:type="spellEnd"/>
      <w:r w:rsidRPr="00432D4C">
        <w:rPr>
          <w:rFonts w:ascii="Arial" w:eastAsia="Times New Roman" w:hAnsi="Arial" w:cs="Arial"/>
          <w:b/>
        </w:rPr>
        <w:t>________________________</w:t>
      </w:r>
      <w:r w:rsidRPr="00432D4C">
        <w:rPr>
          <w:rFonts w:ascii="Arial" w:eastAsia="Times New Roman" w:hAnsi="Arial" w:cs="Arial"/>
          <w:b/>
        </w:rPr>
        <w:tab/>
        <w:t>Date</w:t>
      </w:r>
      <w:r w:rsidR="00FD198A">
        <w:rPr>
          <w:rFonts w:ascii="Arial" w:eastAsia="Times New Roman" w:hAnsi="Arial" w:cs="Arial"/>
          <w:b/>
        </w:rPr>
        <w:t xml:space="preserve">    12/10/2018</w:t>
      </w:r>
    </w:p>
    <w:p w14:paraId="51432DCF" w14:textId="77777777" w:rsidR="0060595F" w:rsidRPr="00432D4C" w:rsidRDefault="0060595F" w:rsidP="0060595F">
      <w:pPr>
        <w:spacing w:after="0" w:line="240" w:lineRule="auto"/>
        <w:rPr>
          <w:rFonts w:ascii="Arial" w:eastAsia="Times New Roman" w:hAnsi="Arial" w:cs="Arial"/>
          <w:b/>
        </w:rPr>
      </w:pPr>
    </w:p>
    <w:p w14:paraId="51432DD0" w14:textId="17B423D9"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 xml:space="preserve">Proposer </w:t>
      </w:r>
      <w:r w:rsidR="002C618D" w:rsidRPr="002C618D">
        <w:rPr>
          <w:rFonts w:ascii="Arial" w:eastAsia="Times New Roman" w:hAnsi="Arial" w:cs="Arial"/>
        </w:rPr>
        <w:t xml:space="preserve">(if other from the student and/or the </w:t>
      </w:r>
      <w:proofErr w:type="gramStart"/>
      <w:r w:rsidR="002C618D" w:rsidRPr="002C618D">
        <w:rPr>
          <w:rFonts w:ascii="Arial" w:eastAsia="Times New Roman" w:hAnsi="Arial" w:cs="Arial"/>
        </w:rPr>
        <w:t>supervisor)</w:t>
      </w:r>
      <w:r w:rsidRPr="002C618D">
        <w:rPr>
          <w:rFonts w:ascii="Arial" w:eastAsia="Times New Roman" w:hAnsi="Arial" w:cs="Arial"/>
        </w:rPr>
        <w:t>_</w:t>
      </w:r>
      <w:proofErr w:type="gramEnd"/>
      <w:r w:rsidRPr="002C618D">
        <w:rPr>
          <w:rFonts w:ascii="Arial" w:eastAsia="Times New Roman" w:hAnsi="Arial" w:cs="Arial"/>
        </w:rPr>
        <w:t>_</w:t>
      </w:r>
      <w:r w:rsidR="002C618D" w:rsidRPr="002C618D">
        <w:rPr>
          <w:rFonts w:ascii="Arial" w:eastAsia="Times New Roman" w:hAnsi="Arial" w:cs="Arial"/>
        </w:rPr>
        <w:t>______________________________</w:t>
      </w:r>
      <w:r w:rsidR="002C618D">
        <w:rPr>
          <w:rFonts w:ascii="Arial" w:eastAsia="Times New Roman" w:hAnsi="Arial" w:cs="Arial"/>
          <w:b/>
        </w:rPr>
        <w:tab/>
      </w:r>
      <w:r w:rsidR="002C618D">
        <w:rPr>
          <w:rFonts w:ascii="Arial" w:eastAsia="Times New Roman" w:hAnsi="Arial" w:cs="Arial"/>
          <w:b/>
        </w:rPr>
        <w:tab/>
      </w:r>
      <w:r w:rsidRPr="00432D4C">
        <w:rPr>
          <w:rFonts w:ascii="Arial" w:eastAsia="Times New Roman" w:hAnsi="Arial" w:cs="Arial"/>
          <w:b/>
        </w:rPr>
        <w:t>Date_______________</w:t>
      </w:r>
    </w:p>
    <w:p w14:paraId="51432DD1" w14:textId="77777777" w:rsidR="0060595F" w:rsidRPr="00432D4C" w:rsidRDefault="0060595F" w:rsidP="0060595F">
      <w:pPr>
        <w:spacing w:after="0" w:line="240" w:lineRule="auto"/>
        <w:rPr>
          <w:rFonts w:ascii="Arial" w:eastAsia="Times New Roman" w:hAnsi="Arial" w:cs="Arial"/>
          <w:b/>
        </w:rPr>
      </w:pPr>
    </w:p>
    <w:p w14:paraId="51432DD2" w14:textId="64C2D212"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Supervisor</w:t>
      </w:r>
      <w:r w:rsidR="0042600E">
        <w:rPr>
          <w:rFonts w:ascii="Arial" w:eastAsia="Times New Roman" w:hAnsi="Arial" w:cs="Arial"/>
          <w:b/>
        </w:rPr>
        <w:t xml:space="preserve"> Aladdin </w:t>
      </w:r>
      <w:proofErr w:type="spellStart"/>
      <w:r w:rsidR="0042600E">
        <w:rPr>
          <w:rFonts w:ascii="Arial" w:eastAsia="Times New Roman" w:hAnsi="Arial" w:cs="Arial"/>
          <w:b/>
        </w:rPr>
        <w:t>Ayesh</w:t>
      </w:r>
      <w:proofErr w:type="spellEnd"/>
      <w:r w:rsidRPr="00432D4C">
        <w:rPr>
          <w:rFonts w:ascii="Arial" w:eastAsia="Times New Roman" w:hAnsi="Arial" w:cs="Arial"/>
          <w:b/>
        </w:rPr>
        <w:t>___________________</w:t>
      </w:r>
      <w:r w:rsidRPr="00432D4C">
        <w:rPr>
          <w:rFonts w:ascii="Arial" w:eastAsia="Times New Roman" w:hAnsi="Arial" w:cs="Arial"/>
          <w:b/>
        </w:rPr>
        <w:tab/>
        <w:t>Date_______________</w:t>
      </w:r>
    </w:p>
    <w:p w14:paraId="51432DD3" w14:textId="77777777" w:rsidR="0060595F" w:rsidRPr="00432D4C" w:rsidRDefault="0060595F" w:rsidP="0060595F">
      <w:pPr>
        <w:spacing w:after="0" w:line="240" w:lineRule="auto"/>
        <w:rPr>
          <w:rFonts w:ascii="Arial" w:eastAsia="Comic Sans MS" w:hAnsi="Arial" w:cs="Arial"/>
        </w:rPr>
      </w:pPr>
    </w:p>
    <w:p w14:paraId="51432DD4" w14:textId="2E01E534" w:rsidR="0060595F" w:rsidRPr="00432D4C" w:rsidRDefault="00432D4C" w:rsidP="0060595F">
      <w:pPr>
        <w:spacing w:after="0" w:line="240" w:lineRule="auto"/>
        <w:rPr>
          <w:rFonts w:ascii="Arial" w:eastAsia="Comic Sans MS" w:hAnsi="Arial" w:cs="Arial"/>
          <w:sz w:val="20"/>
        </w:rPr>
      </w:pPr>
      <w:r>
        <w:rPr>
          <w:rFonts w:ascii="Arial" w:eastAsia="Comic Sans MS" w:hAnsi="Arial" w:cs="Arial"/>
          <w:sz w:val="20"/>
        </w:rPr>
        <w:t>K</w:t>
      </w:r>
      <w:r w:rsidR="0060595F" w:rsidRPr="00432D4C">
        <w:rPr>
          <w:rFonts w:ascii="Arial" w:eastAsia="Comic Sans MS" w:hAnsi="Arial" w:cs="Arial"/>
          <w:sz w:val="20"/>
        </w:rPr>
        <w:t xml:space="preserve">eep the signed copy somewhere safe:  include it </w:t>
      </w:r>
      <w:r w:rsidR="00C079BE" w:rsidRPr="00432D4C">
        <w:rPr>
          <w:rFonts w:ascii="Arial" w:eastAsia="Comic Sans MS" w:hAnsi="Arial" w:cs="Arial"/>
          <w:sz w:val="20"/>
        </w:rPr>
        <w:t>with your initial submission.</w:t>
      </w:r>
      <w:r w:rsidR="00230D0A" w:rsidRPr="00432D4C">
        <w:rPr>
          <w:rFonts w:ascii="Arial" w:eastAsia="Comic Sans MS" w:hAnsi="Arial" w:cs="Arial"/>
          <w:sz w:val="20"/>
        </w:rPr>
        <w:t xml:space="preserve"> Your supervisor will require a copy as well.</w:t>
      </w:r>
    </w:p>
    <w:p w14:paraId="69D606D2" w14:textId="003A5314" w:rsidR="00BA1597" w:rsidRPr="00DB2FFD" w:rsidRDefault="00BA1597" w:rsidP="00DB2FFD">
      <w:pPr>
        <w:spacing w:after="0" w:line="240" w:lineRule="auto"/>
        <w:rPr>
          <w:rFonts w:ascii="Arial" w:eastAsia="Comic Sans MS" w:hAnsi="Arial" w:cs="Arial"/>
          <w:sz w:val="20"/>
        </w:rPr>
      </w:pPr>
    </w:p>
    <w:sectPr w:rsidR="00BA1597" w:rsidRPr="00DB2FFD" w:rsidSect="00555749">
      <w:footerReference w:type="even"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80D2B" w14:textId="77777777" w:rsidR="00B66BBB" w:rsidRDefault="00B66BBB" w:rsidP="00CE25A4">
      <w:pPr>
        <w:spacing w:after="0" w:line="240" w:lineRule="auto"/>
      </w:pPr>
      <w:r>
        <w:separator/>
      </w:r>
    </w:p>
  </w:endnote>
  <w:endnote w:type="continuationSeparator" w:id="0">
    <w:p w14:paraId="6FC06895" w14:textId="77777777" w:rsidR="00B66BBB" w:rsidRDefault="00B66BBB" w:rsidP="00CE2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73462" w14:textId="77777777" w:rsidR="00D07803" w:rsidRDefault="00D07803" w:rsidP="000657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E724B0" w14:textId="77777777" w:rsidR="00D07803" w:rsidRDefault="00D07803" w:rsidP="00CE25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148E0" w14:textId="77777777" w:rsidR="00D07803" w:rsidRDefault="00D07803" w:rsidP="000657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785AFD3D" w14:textId="77777777" w:rsidR="00D07803" w:rsidRDefault="00D07803" w:rsidP="00CE25A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47DD8" w14:textId="77777777" w:rsidR="00B66BBB" w:rsidRDefault="00B66BBB" w:rsidP="00CE25A4">
      <w:pPr>
        <w:spacing w:after="0" w:line="240" w:lineRule="auto"/>
      </w:pPr>
      <w:r>
        <w:separator/>
      </w:r>
    </w:p>
  </w:footnote>
  <w:footnote w:type="continuationSeparator" w:id="0">
    <w:p w14:paraId="7560D683" w14:textId="77777777" w:rsidR="00B66BBB" w:rsidRDefault="00B66BBB" w:rsidP="00CE2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92BC5"/>
    <w:multiLevelType w:val="hybridMultilevel"/>
    <w:tmpl w:val="5EB485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853F15"/>
    <w:multiLevelType w:val="hybridMultilevel"/>
    <w:tmpl w:val="43A230D4"/>
    <w:lvl w:ilvl="0" w:tplc="B92ED21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48F658F"/>
    <w:multiLevelType w:val="hybridMultilevel"/>
    <w:tmpl w:val="DFC409E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18DF5610"/>
    <w:multiLevelType w:val="hybridMultilevel"/>
    <w:tmpl w:val="1520ACB8"/>
    <w:lvl w:ilvl="0" w:tplc="02C80124">
      <w:numFmt w:val="bullet"/>
      <w:lvlText w:val=""/>
      <w:lvlJc w:val="left"/>
      <w:pPr>
        <w:ind w:left="720" w:hanging="360"/>
      </w:pPr>
      <w:rPr>
        <w:rFonts w:ascii="Wingdings" w:eastAsia="Comic Sans MS"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1505AD"/>
    <w:multiLevelType w:val="hybridMultilevel"/>
    <w:tmpl w:val="E98EAEA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2A9B4301"/>
    <w:multiLevelType w:val="multilevel"/>
    <w:tmpl w:val="5A84D1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31620"/>
    <w:multiLevelType w:val="hybridMultilevel"/>
    <w:tmpl w:val="EE885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D408A6"/>
    <w:multiLevelType w:val="multilevel"/>
    <w:tmpl w:val="02641E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C4E1A96"/>
    <w:multiLevelType w:val="multilevel"/>
    <w:tmpl w:val="261EC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1F57246"/>
    <w:multiLevelType w:val="hybridMultilevel"/>
    <w:tmpl w:val="2152CB7E"/>
    <w:lvl w:ilvl="0" w:tplc="4B7ADA38">
      <w:numFmt w:val="bullet"/>
      <w:lvlText w:val=""/>
      <w:lvlJc w:val="left"/>
      <w:pPr>
        <w:ind w:left="1080" w:hanging="360"/>
      </w:pPr>
      <w:rPr>
        <w:rFonts w:ascii="Symbol" w:eastAsia="Comic Sans MS"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157196"/>
    <w:multiLevelType w:val="hybridMultilevel"/>
    <w:tmpl w:val="D4CE62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D024F91"/>
    <w:multiLevelType w:val="hybridMultilevel"/>
    <w:tmpl w:val="7EF29C78"/>
    <w:lvl w:ilvl="0" w:tplc="7262791A">
      <w:start w:val="1"/>
      <w:numFmt w:val="bullet"/>
      <w:lvlText w:val="-"/>
      <w:lvlJc w:val="left"/>
      <w:pPr>
        <w:ind w:left="1080" w:hanging="360"/>
      </w:pPr>
      <w:rPr>
        <w:rFonts w:ascii="Arial" w:eastAsia="Comic Sans MS"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53572E5"/>
    <w:multiLevelType w:val="hybridMultilevel"/>
    <w:tmpl w:val="FEA2296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3" w15:restartNumberingAfterBreak="0">
    <w:nsid w:val="66E35F4E"/>
    <w:multiLevelType w:val="multilevel"/>
    <w:tmpl w:val="06EAA9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EE62EEF"/>
    <w:multiLevelType w:val="hybridMultilevel"/>
    <w:tmpl w:val="7C44D2B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700C5A8C"/>
    <w:multiLevelType w:val="hybridMultilevel"/>
    <w:tmpl w:val="F3F498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1B746D5"/>
    <w:multiLevelType w:val="hybridMultilevel"/>
    <w:tmpl w:val="3C144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13"/>
  </w:num>
  <w:num w:numId="4">
    <w:abstractNumId w:val="8"/>
  </w:num>
  <w:num w:numId="5">
    <w:abstractNumId w:val="15"/>
  </w:num>
  <w:num w:numId="6">
    <w:abstractNumId w:val="2"/>
  </w:num>
  <w:num w:numId="7">
    <w:abstractNumId w:val="6"/>
  </w:num>
  <w:num w:numId="8">
    <w:abstractNumId w:val="14"/>
  </w:num>
  <w:num w:numId="9">
    <w:abstractNumId w:val="12"/>
  </w:num>
  <w:num w:numId="10">
    <w:abstractNumId w:val="4"/>
  </w:num>
  <w:num w:numId="11">
    <w:abstractNumId w:val="10"/>
  </w:num>
  <w:num w:numId="12">
    <w:abstractNumId w:val="16"/>
  </w:num>
  <w:num w:numId="13">
    <w:abstractNumId w:val="9"/>
  </w:num>
  <w:num w:numId="14">
    <w:abstractNumId w:val="1"/>
  </w:num>
  <w:num w:numId="15">
    <w:abstractNumId w:val="11"/>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95F"/>
    <w:rsid w:val="000171DC"/>
    <w:rsid w:val="00020D8F"/>
    <w:rsid w:val="00026062"/>
    <w:rsid w:val="00033E5E"/>
    <w:rsid w:val="00037FF3"/>
    <w:rsid w:val="0004323A"/>
    <w:rsid w:val="00045AA7"/>
    <w:rsid w:val="00065784"/>
    <w:rsid w:val="00065AEB"/>
    <w:rsid w:val="000735A2"/>
    <w:rsid w:val="00082611"/>
    <w:rsid w:val="00096488"/>
    <w:rsid w:val="000B3559"/>
    <w:rsid w:val="000E74CD"/>
    <w:rsid w:val="001312ED"/>
    <w:rsid w:val="001722F9"/>
    <w:rsid w:val="001763A9"/>
    <w:rsid w:val="00177C72"/>
    <w:rsid w:val="001937AD"/>
    <w:rsid w:val="00195B22"/>
    <w:rsid w:val="001A7F79"/>
    <w:rsid w:val="001E75EB"/>
    <w:rsid w:val="002122FA"/>
    <w:rsid w:val="002166A6"/>
    <w:rsid w:val="00230D0A"/>
    <w:rsid w:val="0023603B"/>
    <w:rsid w:val="00244D3D"/>
    <w:rsid w:val="00254432"/>
    <w:rsid w:val="0026121B"/>
    <w:rsid w:val="002A4594"/>
    <w:rsid w:val="002C2D54"/>
    <w:rsid w:val="002C4BCD"/>
    <w:rsid w:val="002C618D"/>
    <w:rsid w:val="002F3EFC"/>
    <w:rsid w:val="003053B3"/>
    <w:rsid w:val="00321DCC"/>
    <w:rsid w:val="00381740"/>
    <w:rsid w:val="003D0C47"/>
    <w:rsid w:val="003E3D85"/>
    <w:rsid w:val="003F25A5"/>
    <w:rsid w:val="003F46E3"/>
    <w:rsid w:val="0042600E"/>
    <w:rsid w:val="00432D4C"/>
    <w:rsid w:val="004374BA"/>
    <w:rsid w:val="00477B1D"/>
    <w:rsid w:val="004947C5"/>
    <w:rsid w:val="004A502A"/>
    <w:rsid w:val="004A6B73"/>
    <w:rsid w:val="004E66D5"/>
    <w:rsid w:val="004F4722"/>
    <w:rsid w:val="00502716"/>
    <w:rsid w:val="0050382D"/>
    <w:rsid w:val="0051539B"/>
    <w:rsid w:val="00522933"/>
    <w:rsid w:val="005338AB"/>
    <w:rsid w:val="005433E0"/>
    <w:rsid w:val="00555749"/>
    <w:rsid w:val="0056116A"/>
    <w:rsid w:val="005628B6"/>
    <w:rsid w:val="00590C24"/>
    <w:rsid w:val="005E158B"/>
    <w:rsid w:val="0060595F"/>
    <w:rsid w:val="0060659A"/>
    <w:rsid w:val="00607A03"/>
    <w:rsid w:val="0061321D"/>
    <w:rsid w:val="0065273D"/>
    <w:rsid w:val="00671E25"/>
    <w:rsid w:val="006A0251"/>
    <w:rsid w:val="006B0F11"/>
    <w:rsid w:val="006C13ED"/>
    <w:rsid w:val="006C2BC4"/>
    <w:rsid w:val="006C2C7E"/>
    <w:rsid w:val="006D11C2"/>
    <w:rsid w:val="006F3B1C"/>
    <w:rsid w:val="007041C1"/>
    <w:rsid w:val="00713409"/>
    <w:rsid w:val="00716301"/>
    <w:rsid w:val="00726B82"/>
    <w:rsid w:val="007D37BD"/>
    <w:rsid w:val="007E6D08"/>
    <w:rsid w:val="007F2DC5"/>
    <w:rsid w:val="0080413B"/>
    <w:rsid w:val="008115E3"/>
    <w:rsid w:val="008166DE"/>
    <w:rsid w:val="0084309B"/>
    <w:rsid w:val="00871529"/>
    <w:rsid w:val="0088034F"/>
    <w:rsid w:val="00890E89"/>
    <w:rsid w:val="008A2FCE"/>
    <w:rsid w:val="00905BF6"/>
    <w:rsid w:val="009145E5"/>
    <w:rsid w:val="009161A6"/>
    <w:rsid w:val="00924666"/>
    <w:rsid w:val="00941E86"/>
    <w:rsid w:val="0094390C"/>
    <w:rsid w:val="00946165"/>
    <w:rsid w:val="0095657F"/>
    <w:rsid w:val="009954F0"/>
    <w:rsid w:val="009D0A59"/>
    <w:rsid w:val="009E56B4"/>
    <w:rsid w:val="009F091D"/>
    <w:rsid w:val="009F3190"/>
    <w:rsid w:val="00A1488C"/>
    <w:rsid w:val="00A15F2E"/>
    <w:rsid w:val="00A60983"/>
    <w:rsid w:val="00A711E9"/>
    <w:rsid w:val="00A873D9"/>
    <w:rsid w:val="00AB57FE"/>
    <w:rsid w:val="00AD1BD8"/>
    <w:rsid w:val="00AD21BE"/>
    <w:rsid w:val="00AD58FB"/>
    <w:rsid w:val="00B424F4"/>
    <w:rsid w:val="00B449EB"/>
    <w:rsid w:val="00B652A5"/>
    <w:rsid w:val="00B66BBB"/>
    <w:rsid w:val="00B85ED3"/>
    <w:rsid w:val="00BA1597"/>
    <w:rsid w:val="00BA1E93"/>
    <w:rsid w:val="00BC5393"/>
    <w:rsid w:val="00BE5680"/>
    <w:rsid w:val="00C04F58"/>
    <w:rsid w:val="00C079BE"/>
    <w:rsid w:val="00C20447"/>
    <w:rsid w:val="00C3011D"/>
    <w:rsid w:val="00C620AC"/>
    <w:rsid w:val="00C64CAB"/>
    <w:rsid w:val="00C741F6"/>
    <w:rsid w:val="00C7442B"/>
    <w:rsid w:val="00CA73E5"/>
    <w:rsid w:val="00CB0571"/>
    <w:rsid w:val="00CE1AED"/>
    <w:rsid w:val="00CE25A4"/>
    <w:rsid w:val="00CF52F2"/>
    <w:rsid w:val="00CF6003"/>
    <w:rsid w:val="00D02749"/>
    <w:rsid w:val="00D07803"/>
    <w:rsid w:val="00D24683"/>
    <w:rsid w:val="00D31268"/>
    <w:rsid w:val="00D52D09"/>
    <w:rsid w:val="00D57352"/>
    <w:rsid w:val="00D57CA5"/>
    <w:rsid w:val="00D65EB4"/>
    <w:rsid w:val="00D665F4"/>
    <w:rsid w:val="00DB2FFD"/>
    <w:rsid w:val="00DB3592"/>
    <w:rsid w:val="00DD08C9"/>
    <w:rsid w:val="00DF4FEB"/>
    <w:rsid w:val="00E06B1A"/>
    <w:rsid w:val="00E329B8"/>
    <w:rsid w:val="00E40FBC"/>
    <w:rsid w:val="00E64FCE"/>
    <w:rsid w:val="00E90836"/>
    <w:rsid w:val="00E91861"/>
    <w:rsid w:val="00EC7E70"/>
    <w:rsid w:val="00ED05BF"/>
    <w:rsid w:val="00F129AC"/>
    <w:rsid w:val="00F27B64"/>
    <w:rsid w:val="00F462F9"/>
    <w:rsid w:val="00F7169B"/>
    <w:rsid w:val="00F756AA"/>
    <w:rsid w:val="00F84E8F"/>
    <w:rsid w:val="00F84EA2"/>
    <w:rsid w:val="00F9081C"/>
    <w:rsid w:val="00FD15A4"/>
    <w:rsid w:val="00FD198A"/>
    <w:rsid w:val="00FD22DA"/>
    <w:rsid w:val="00FE0E5A"/>
    <w:rsid w:val="00FF344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32D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1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1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E93"/>
    <w:rPr>
      <w:rFonts w:ascii="Tahoma" w:eastAsiaTheme="minorEastAsia" w:hAnsi="Tahoma" w:cs="Tahoma"/>
      <w:sz w:val="16"/>
      <w:szCs w:val="16"/>
      <w:lang w:eastAsia="en-GB"/>
    </w:rPr>
  </w:style>
  <w:style w:type="paragraph" w:styleId="ListParagraph">
    <w:name w:val="List Paragraph"/>
    <w:basedOn w:val="Normal"/>
    <w:uiPriority w:val="34"/>
    <w:qFormat/>
    <w:rsid w:val="00CB0571"/>
    <w:pPr>
      <w:ind w:left="720"/>
      <w:contextualSpacing/>
    </w:pPr>
  </w:style>
  <w:style w:type="paragraph" w:styleId="Header">
    <w:name w:val="header"/>
    <w:basedOn w:val="Normal"/>
    <w:link w:val="HeaderChar"/>
    <w:uiPriority w:val="99"/>
    <w:unhideWhenUsed/>
    <w:rsid w:val="00CE25A4"/>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25A4"/>
  </w:style>
  <w:style w:type="paragraph" w:styleId="Footer">
    <w:name w:val="footer"/>
    <w:basedOn w:val="Normal"/>
    <w:link w:val="FooterChar"/>
    <w:uiPriority w:val="99"/>
    <w:unhideWhenUsed/>
    <w:rsid w:val="00CE25A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25A4"/>
  </w:style>
  <w:style w:type="character" w:styleId="PageNumber">
    <w:name w:val="page number"/>
    <w:basedOn w:val="DefaultParagraphFont"/>
    <w:uiPriority w:val="99"/>
    <w:semiHidden/>
    <w:unhideWhenUsed/>
    <w:rsid w:val="00CE25A4"/>
  </w:style>
  <w:style w:type="table" w:customStyle="1" w:styleId="TableGrid1">
    <w:name w:val="Table Grid1"/>
    <w:basedOn w:val="TableNormal"/>
    <w:next w:val="TableGrid"/>
    <w:uiPriority w:val="59"/>
    <w:rsid w:val="00033E5E"/>
    <w:pPr>
      <w:spacing w:after="0" w:line="240" w:lineRule="auto"/>
    </w:pPr>
    <w:rPr>
      <w:rFonts w:ascii="Times New Roman" w:eastAsia="Times New Roman" w:hAnsi="Times New Roman" w:cs="Times New Roman"/>
      <w:sz w:val="20"/>
      <w:szCs w:val="20"/>
      <w:lang w:eastAsia="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81740"/>
  </w:style>
  <w:style w:type="character" w:styleId="Hyperlink">
    <w:name w:val="Hyperlink"/>
    <w:basedOn w:val="DefaultParagraphFont"/>
    <w:uiPriority w:val="99"/>
    <w:unhideWhenUsed/>
    <w:rsid w:val="002122FA"/>
    <w:rPr>
      <w:color w:val="0000FF" w:themeColor="hyperlink"/>
      <w:u w:val="single"/>
    </w:rPr>
  </w:style>
  <w:style w:type="character" w:styleId="UnresolvedMention">
    <w:name w:val="Unresolved Mention"/>
    <w:basedOn w:val="DefaultParagraphFont"/>
    <w:uiPriority w:val="99"/>
    <w:rsid w:val="002122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648083">
      <w:bodyDiv w:val="1"/>
      <w:marLeft w:val="0"/>
      <w:marRight w:val="0"/>
      <w:marTop w:val="0"/>
      <w:marBottom w:val="0"/>
      <w:divBdr>
        <w:top w:val="none" w:sz="0" w:space="0" w:color="auto"/>
        <w:left w:val="none" w:sz="0" w:space="0" w:color="auto"/>
        <w:bottom w:val="none" w:sz="0" w:space="0" w:color="auto"/>
        <w:right w:val="none" w:sz="0" w:space="0" w:color="auto"/>
      </w:divBdr>
    </w:div>
    <w:div w:id="304697349">
      <w:bodyDiv w:val="1"/>
      <w:marLeft w:val="0"/>
      <w:marRight w:val="0"/>
      <w:marTop w:val="0"/>
      <w:marBottom w:val="0"/>
      <w:divBdr>
        <w:top w:val="none" w:sz="0" w:space="0" w:color="auto"/>
        <w:left w:val="none" w:sz="0" w:space="0" w:color="auto"/>
        <w:bottom w:val="none" w:sz="0" w:space="0" w:color="auto"/>
        <w:right w:val="none" w:sz="0" w:space="0" w:color="auto"/>
      </w:divBdr>
    </w:div>
    <w:div w:id="667561142">
      <w:bodyDiv w:val="1"/>
      <w:marLeft w:val="0"/>
      <w:marRight w:val="0"/>
      <w:marTop w:val="0"/>
      <w:marBottom w:val="0"/>
      <w:divBdr>
        <w:top w:val="none" w:sz="0" w:space="0" w:color="auto"/>
        <w:left w:val="none" w:sz="0" w:space="0" w:color="auto"/>
        <w:bottom w:val="none" w:sz="0" w:space="0" w:color="auto"/>
        <w:right w:val="none" w:sz="0" w:space="0" w:color="auto"/>
      </w:divBdr>
    </w:div>
    <w:div w:id="183829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udyta.dabek@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oursera.org/learn/machine-learning/home/welcome" TargetMode="External"/><Relationship Id="rId4" Type="http://schemas.openxmlformats.org/officeDocument/2006/relationships/settings" Target="settings.xml"/><Relationship Id="rId9" Type="http://schemas.openxmlformats.org/officeDocument/2006/relationships/hyperlink" Target="mailto:aayesh@dmu.ac.uk"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6FF09-3A7C-47DE-A08B-12CE14A28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5</Pages>
  <Words>1581</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smsb</dc:creator>
  <cp:lastModifiedBy>Judyta Dąbek</cp:lastModifiedBy>
  <cp:revision>5</cp:revision>
  <dcterms:created xsi:type="dcterms:W3CDTF">2018-10-22T15:55:00Z</dcterms:created>
  <dcterms:modified xsi:type="dcterms:W3CDTF">2018-10-24T13:13:00Z</dcterms:modified>
</cp:coreProperties>
</file>